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ABEAB" w14:textId="0FDE2036" w:rsidR="00E519FB" w:rsidRDefault="00E519FB" w:rsidP="00E519FB">
      <w:pPr>
        <w:jc w:val="right"/>
      </w:pPr>
      <w:r>
        <w:t>Chad Henry</w:t>
      </w:r>
    </w:p>
    <w:p w14:paraId="57867282" w14:textId="1D50F445" w:rsidR="00E519FB" w:rsidRDefault="00E519FB" w:rsidP="00E519FB">
      <w:pPr>
        <w:jc w:val="right"/>
      </w:pPr>
      <w:r>
        <w:t>MECE 5397</w:t>
      </w:r>
    </w:p>
    <w:p w14:paraId="45B7ABC5" w14:textId="2D6DE471" w:rsidR="00E519FB" w:rsidRDefault="00E519FB" w:rsidP="00E519FB">
      <w:pPr>
        <w:jc w:val="right"/>
      </w:pPr>
      <w:r>
        <w:t xml:space="preserve">Dr. </w:t>
      </w:r>
      <w:proofErr w:type="spellStart"/>
      <w:r>
        <w:t>Prosperetti</w:t>
      </w:r>
      <w:proofErr w:type="spellEnd"/>
      <w:r>
        <w:t xml:space="preserve"> &amp; Dr. </w:t>
      </w:r>
      <w:proofErr w:type="spellStart"/>
      <w:r>
        <w:t>Amritkar</w:t>
      </w:r>
      <w:proofErr w:type="spellEnd"/>
    </w:p>
    <w:p w14:paraId="5519B0BB" w14:textId="7A12835B" w:rsidR="00E519FB" w:rsidRDefault="00E519FB" w:rsidP="00E519FB">
      <w:pPr>
        <w:pStyle w:val="Title"/>
        <w:jc w:val="center"/>
      </w:pPr>
      <w:r>
        <w:t>Diffusion Equation</w:t>
      </w:r>
    </w:p>
    <w:p w14:paraId="3C1E8299" w14:textId="6BE18702" w:rsidR="00561A9D" w:rsidRDefault="00561A9D" w:rsidP="00041B68">
      <w:pPr>
        <w:autoSpaceDE w:val="0"/>
        <w:autoSpaceDN w:val="0"/>
        <w:adjustRightInd w:val="0"/>
        <w:spacing w:after="0" w:line="240" w:lineRule="auto"/>
        <w:rPr>
          <w:b/>
          <w:szCs w:val="24"/>
        </w:rPr>
      </w:pPr>
      <w:r w:rsidRPr="002560A7">
        <w:rPr>
          <w:b/>
          <w:szCs w:val="24"/>
        </w:rPr>
        <w:t>Abstract</w:t>
      </w:r>
    </w:p>
    <w:p w14:paraId="46054E43" w14:textId="77777777" w:rsidR="00E519FB" w:rsidRPr="002560A7" w:rsidRDefault="00E519FB" w:rsidP="00041B68">
      <w:pPr>
        <w:autoSpaceDE w:val="0"/>
        <w:autoSpaceDN w:val="0"/>
        <w:adjustRightInd w:val="0"/>
        <w:spacing w:after="0" w:line="240" w:lineRule="auto"/>
        <w:rPr>
          <w:b/>
          <w:szCs w:val="24"/>
        </w:rPr>
      </w:pPr>
    </w:p>
    <w:p w14:paraId="403775DC" w14:textId="0C6A5831" w:rsidR="00041B68" w:rsidRDefault="00041B68" w:rsidP="002560A7">
      <w:pPr>
        <w:autoSpaceDE w:val="0"/>
        <w:autoSpaceDN w:val="0"/>
        <w:adjustRightInd w:val="0"/>
        <w:spacing w:after="0" w:line="480" w:lineRule="auto"/>
        <w:rPr>
          <w:szCs w:val="24"/>
        </w:rPr>
      </w:pPr>
      <w:r w:rsidRPr="002560A7">
        <w:rPr>
          <w:szCs w:val="24"/>
        </w:rPr>
        <w:t xml:space="preserve"> </w:t>
      </w:r>
      <w:r w:rsidR="00B44F32">
        <w:rPr>
          <w:szCs w:val="24"/>
        </w:rPr>
        <w:tab/>
        <w:t>With the help of computers, complex simulations and discretizations have been able to help solve in minutes the very same problems that would have taken months to solve by hand. As an exercise in scientific computing, th</w:t>
      </w:r>
      <w:r w:rsidR="002560A7">
        <w:rPr>
          <w:szCs w:val="24"/>
        </w:rPr>
        <w:t xml:space="preserve">is project </w:t>
      </w:r>
      <w:r w:rsidR="00B44F32">
        <w:rPr>
          <w:szCs w:val="24"/>
        </w:rPr>
        <w:t>compares</w:t>
      </w:r>
      <w:r w:rsidR="009A6190">
        <w:rPr>
          <w:szCs w:val="24"/>
        </w:rPr>
        <w:t xml:space="preserve"> two different discretizations, the explicit and Crank Nicolson and some of their respective features</w:t>
      </w:r>
      <w:r w:rsidR="00B44F32">
        <w:rPr>
          <w:szCs w:val="24"/>
        </w:rPr>
        <w:t xml:space="preserve">. Some key features such as their time to compute, number of iterations to complete reveal the </w:t>
      </w:r>
      <w:r w:rsidR="00E519FB">
        <w:rPr>
          <w:szCs w:val="24"/>
        </w:rPr>
        <w:t xml:space="preserve">benefits of different discretization schemes. Next the project will conduct </w:t>
      </w:r>
      <w:r w:rsidR="00B44F32">
        <w:rPr>
          <w:szCs w:val="24"/>
        </w:rPr>
        <w:t>a brief grid convergence study</w:t>
      </w:r>
      <w:r w:rsidR="00E519FB">
        <w:rPr>
          <w:szCs w:val="24"/>
        </w:rPr>
        <w:t xml:space="preserve"> where the grid will be increased in size until the change in the solution is sufficiently small</w:t>
      </w:r>
      <w:r w:rsidR="00B44F32">
        <w:rPr>
          <w:szCs w:val="24"/>
        </w:rPr>
        <w:t>. Furthermore, this project will compare th</w:t>
      </w:r>
      <w:r w:rsidR="00E519FB">
        <w:rPr>
          <w:szCs w:val="24"/>
        </w:rPr>
        <w:t xml:space="preserve">e experimental graphs </w:t>
      </w:r>
      <w:r w:rsidR="00B44F32">
        <w:rPr>
          <w:szCs w:val="24"/>
        </w:rPr>
        <w:t xml:space="preserve">with the expected theoretical behavior. Included with the mathematical analysis is a history of the project via a git repository and some associated folders. </w:t>
      </w:r>
    </w:p>
    <w:p w14:paraId="2AB13F6E" w14:textId="77777777" w:rsidR="00561A9D" w:rsidRDefault="00561A9D" w:rsidP="00041B68">
      <w:pPr>
        <w:autoSpaceDE w:val="0"/>
        <w:autoSpaceDN w:val="0"/>
        <w:adjustRightInd w:val="0"/>
        <w:spacing w:after="0" w:line="240" w:lineRule="auto"/>
        <w:rPr>
          <w:szCs w:val="24"/>
        </w:rPr>
      </w:pPr>
    </w:p>
    <w:p w14:paraId="6CDB35E0" w14:textId="77777777" w:rsidR="00041B68" w:rsidRDefault="00561A9D" w:rsidP="00041B68">
      <w:pPr>
        <w:autoSpaceDE w:val="0"/>
        <w:autoSpaceDN w:val="0"/>
        <w:adjustRightInd w:val="0"/>
        <w:spacing w:after="0" w:line="240" w:lineRule="auto"/>
        <w:rPr>
          <w:b/>
          <w:szCs w:val="24"/>
        </w:rPr>
      </w:pPr>
      <w:r w:rsidRPr="00561A9D">
        <w:rPr>
          <w:b/>
          <w:szCs w:val="24"/>
        </w:rPr>
        <w:t>P</w:t>
      </w:r>
      <w:r w:rsidR="00041B68" w:rsidRPr="00561A9D">
        <w:rPr>
          <w:b/>
          <w:szCs w:val="24"/>
        </w:rPr>
        <w:t>roblem</w:t>
      </w:r>
      <w:r>
        <w:rPr>
          <w:b/>
          <w:szCs w:val="24"/>
        </w:rPr>
        <w:t xml:space="preserve"> Statement</w:t>
      </w:r>
    </w:p>
    <w:p w14:paraId="30AEC731" w14:textId="09865E74" w:rsidR="00561A9D" w:rsidRPr="00561A9D" w:rsidRDefault="00561A9D" w:rsidP="00AD3F0E">
      <w:pPr>
        <w:autoSpaceDE w:val="0"/>
        <w:autoSpaceDN w:val="0"/>
        <w:adjustRightInd w:val="0"/>
        <w:spacing w:line="240" w:lineRule="auto"/>
        <w:rPr>
          <w:szCs w:val="24"/>
        </w:rPr>
      </w:pPr>
      <w:r w:rsidRPr="00561A9D">
        <w:rPr>
          <w:szCs w:val="24"/>
        </w:rPr>
        <w:t>Solve the 2D diffusion equation given the following domain and boundary conditions</w:t>
      </w:r>
      <w:r w:rsidR="00E13D45">
        <w:rPr>
          <w:szCs w:val="24"/>
        </w:rPr>
        <w:t xml:space="preserve"> using the Crank Nicolson and Implicit Discretization methods.</w:t>
      </w:r>
    </w:p>
    <w:p w14:paraId="3C1C5D2C" w14:textId="3C3426D3" w:rsidR="00561A9D" w:rsidRPr="00BB04A9" w:rsidRDefault="005C7BA2" w:rsidP="00BB04A9">
      <w:pPr>
        <w:autoSpaceDE w:val="0"/>
        <w:autoSpaceDN w:val="0"/>
        <w:adjustRightInd w:val="0"/>
        <w:spacing w:after="0" w:line="240" w:lineRule="auto"/>
        <w:jc w:val="center"/>
        <w:rPr>
          <w:rFonts w:eastAsiaTheme="minorEastAsia"/>
          <w:i/>
          <w:sz w:val="32"/>
          <w:szCs w:val="24"/>
        </w:rPr>
      </w:pPr>
      <m:oMathPara>
        <m:oMath>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m:t>
                  </m:r>
                </m:e>
                <m:sup>
                  <m:r>
                    <w:rPr>
                      <w:rFonts w:ascii="Cambria Math" w:hAnsi="Cambria Math"/>
                      <w:sz w:val="28"/>
                      <w:szCs w:val="24"/>
                    </w:rPr>
                    <m:t>2</m:t>
                  </m:r>
                </m:sup>
              </m:sSup>
              <m:r>
                <w:rPr>
                  <w:rFonts w:ascii="Cambria Math" w:hAnsi="Cambria Math"/>
                  <w:sz w:val="28"/>
                  <w:szCs w:val="24"/>
                </w:rPr>
                <m:t xml:space="preserve">u </m:t>
              </m:r>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m:t>
                  </m:r>
                </m:e>
                <m:sup>
                  <m:r>
                    <w:rPr>
                      <w:rFonts w:ascii="Cambria Math" w:hAnsi="Cambria Math"/>
                      <w:sz w:val="28"/>
                      <w:szCs w:val="24"/>
                    </w:rPr>
                    <m:t>2</m:t>
                  </m:r>
                </m:sup>
              </m:sSup>
              <m:r>
                <w:rPr>
                  <w:rFonts w:ascii="Cambria Math" w:hAnsi="Cambria Math"/>
                  <w:sz w:val="28"/>
                  <w:szCs w:val="24"/>
                </w:rPr>
                <m:t xml:space="preserve">u </m:t>
              </m:r>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2</m:t>
                  </m:r>
                </m:sup>
              </m:sSup>
              <m:r>
                <w:rPr>
                  <w:rFonts w:ascii="Cambria Math" w:hAnsi="Cambria Math"/>
                  <w:sz w:val="28"/>
                  <w:szCs w:val="24"/>
                </w:rPr>
                <m:t xml:space="preserve"> </m:t>
              </m:r>
            </m:den>
          </m:f>
          <m:r>
            <w:rPr>
              <w:rFonts w:ascii="Cambria Math" w:eastAsiaTheme="minorEastAsia" w:hAnsi="Cambria Math"/>
              <w:sz w:val="28"/>
              <w:szCs w:val="24"/>
            </w:rPr>
            <m:t xml:space="preserve">= </m:t>
          </m:r>
          <m:f>
            <m:fPr>
              <m:ctrlPr>
                <w:rPr>
                  <w:rFonts w:ascii="Cambria Math" w:eastAsiaTheme="minorEastAsia" w:hAnsi="Cambria Math"/>
                  <w:i/>
                  <w:sz w:val="28"/>
                  <w:szCs w:val="24"/>
                </w:rPr>
              </m:ctrlPr>
            </m:fPr>
            <m:num>
              <m:r>
                <w:rPr>
                  <w:rFonts w:ascii="Cambria Math" w:eastAsiaTheme="minorEastAsia" w:hAnsi="Cambria Math"/>
                  <w:sz w:val="28"/>
                  <w:szCs w:val="24"/>
                </w:rPr>
                <m:t>∂u</m:t>
              </m:r>
            </m:num>
            <m:den>
              <m:r>
                <w:rPr>
                  <w:rFonts w:ascii="Cambria Math" w:eastAsiaTheme="minorEastAsia" w:hAnsi="Cambria Math"/>
                  <w:sz w:val="28"/>
                  <w:szCs w:val="24"/>
                </w:rPr>
                <m:t>∂t</m:t>
              </m:r>
            </m:den>
          </m:f>
        </m:oMath>
      </m:oMathPara>
    </w:p>
    <w:p w14:paraId="272F2792" w14:textId="389A6C1B" w:rsidR="00561A9D" w:rsidRDefault="00346484" w:rsidP="00041B68">
      <w:pPr>
        <w:autoSpaceDE w:val="0"/>
        <w:autoSpaceDN w:val="0"/>
        <w:adjustRightInd w:val="0"/>
        <w:spacing w:after="0" w:line="240" w:lineRule="auto"/>
        <w:rPr>
          <w:i/>
          <w:szCs w:val="24"/>
        </w:rPr>
      </w:pPr>
      <w:r>
        <w:rPr>
          <w:i/>
          <w:szCs w:val="24"/>
        </w:rPr>
        <w:t xml:space="preserve">Rectangular </w:t>
      </w:r>
      <w:r w:rsidR="00561A9D">
        <w:rPr>
          <w:i/>
          <w:szCs w:val="24"/>
        </w:rPr>
        <w:t>Domain</w:t>
      </w:r>
    </w:p>
    <w:p w14:paraId="570DC38F" w14:textId="77777777" w:rsidR="00561A9D" w:rsidRPr="00BB04A9" w:rsidRDefault="005C7BA2" w:rsidP="00041B68">
      <w:pPr>
        <w:autoSpaceDE w:val="0"/>
        <w:autoSpaceDN w:val="0"/>
        <w:adjustRightInd w:val="0"/>
        <w:spacing w:after="0" w:line="240" w:lineRule="auto"/>
        <w:rPr>
          <w:rFonts w:eastAsiaTheme="minorEastAsia"/>
          <w:i/>
          <w:szCs w:val="24"/>
        </w:rPr>
      </w:pPr>
      <m:oMathPara>
        <m:oMathParaPr>
          <m:jc m:val="center"/>
        </m:oMathPara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oMath>
      </m:oMathPara>
    </w:p>
    <w:p w14:paraId="461435A4" w14:textId="77777777" w:rsidR="005714CD" w:rsidRPr="00BB04A9" w:rsidRDefault="005C7BA2" w:rsidP="005714CD">
      <w:pPr>
        <w:autoSpaceDE w:val="0"/>
        <w:autoSpaceDN w:val="0"/>
        <w:adjustRightInd w:val="0"/>
        <w:spacing w:after="0" w:line="240" w:lineRule="auto"/>
        <w:rPr>
          <w:rFonts w:eastAsiaTheme="minorEastAsia"/>
          <w:i/>
          <w:szCs w:val="24"/>
        </w:rPr>
      </w:pPr>
      <m:oMathPara>
        <m:oMathParaPr>
          <m:jc m:val="center"/>
        </m:oMathPara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&lt;y&lt;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oMath>
      </m:oMathPara>
    </w:p>
    <w:p w14:paraId="105AB59D" w14:textId="77777777" w:rsidR="005714CD" w:rsidRDefault="005714CD" w:rsidP="00041B68">
      <w:pPr>
        <w:autoSpaceDE w:val="0"/>
        <w:autoSpaceDN w:val="0"/>
        <w:adjustRightInd w:val="0"/>
        <w:spacing w:after="0" w:line="240" w:lineRule="auto"/>
        <w:rPr>
          <w:i/>
          <w:szCs w:val="24"/>
        </w:rPr>
      </w:pPr>
    </w:p>
    <w:p w14:paraId="02F60422" w14:textId="77777777" w:rsidR="00561A9D" w:rsidRDefault="00561A9D" w:rsidP="00041B68">
      <w:pPr>
        <w:autoSpaceDE w:val="0"/>
        <w:autoSpaceDN w:val="0"/>
        <w:adjustRightInd w:val="0"/>
        <w:spacing w:after="0" w:line="240" w:lineRule="auto"/>
        <w:rPr>
          <w:i/>
          <w:szCs w:val="24"/>
        </w:rPr>
      </w:pPr>
      <w:r>
        <w:rPr>
          <w:i/>
          <w:szCs w:val="24"/>
        </w:rPr>
        <w:t>Boundary</w:t>
      </w:r>
      <w:r w:rsidR="005714CD">
        <w:rPr>
          <w:i/>
          <w:szCs w:val="24"/>
        </w:rPr>
        <w:t xml:space="preserve"> Conditions</w:t>
      </w:r>
    </w:p>
    <w:p w14:paraId="33093364" w14:textId="77777777" w:rsidR="005714CD" w:rsidRPr="005714CD" w:rsidRDefault="005714CD" w:rsidP="00BB04A9">
      <w:pPr>
        <w:autoSpaceDE w:val="0"/>
        <w:autoSpaceDN w:val="0"/>
        <w:adjustRightInd w:val="0"/>
        <w:spacing w:line="240" w:lineRule="auto"/>
        <w:jc w:val="center"/>
        <w:rPr>
          <w:rFonts w:eastAsiaTheme="minorEastAsia"/>
          <w:i/>
          <w:szCs w:val="24"/>
        </w:rPr>
      </w:pPr>
      <m:oMathPara>
        <m:oMath>
          <m:r>
            <w:rPr>
              <w:rFonts w:ascii="Cambria Math" w:hAnsi="Cambria Math"/>
              <w:szCs w:val="24"/>
            </w:rPr>
            <m:t>u</m:t>
          </m:r>
          <m:d>
            <m:dPr>
              <m:ctrlPr>
                <w:rPr>
                  <w:rFonts w:ascii="Cambria Math" w:hAnsi="Cambria Math"/>
                  <w:i/>
                  <w:szCs w:val="24"/>
                </w:rPr>
              </m:ctrlPr>
            </m:dPr>
            <m:e>
              <m:r>
                <w:rPr>
                  <w:rFonts w:ascii="Cambria Math" w:hAnsi="Cambria Math"/>
                  <w:szCs w:val="24"/>
                </w:rPr>
                <m:t>x=</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,y</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b</m:t>
              </m:r>
            </m:sub>
          </m:sSub>
          <m:r>
            <w:rPr>
              <w:rFonts w:ascii="Cambria Math" w:hAnsi="Cambria Math"/>
              <w:szCs w:val="24"/>
            </w:rPr>
            <m:t>(y)</m:t>
          </m:r>
        </m:oMath>
      </m:oMathPara>
    </w:p>
    <w:p w14:paraId="03054F29" w14:textId="68AE3FA6" w:rsidR="005714CD" w:rsidRPr="005714CD" w:rsidRDefault="00BB04A9" w:rsidP="00BB04A9">
      <w:pPr>
        <w:autoSpaceDE w:val="0"/>
        <w:autoSpaceDN w:val="0"/>
        <w:adjustRightInd w:val="0"/>
        <w:spacing w:line="240" w:lineRule="auto"/>
        <w:jc w:val="center"/>
        <w:rPr>
          <w:rFonts w:eastAsiaTheme="minorEastAsia"/>
          <w:i/>
          <w:szCs w:val="24"/>
        </w:rPr>
      </w:pPr>
      <w:r>
        <w:rPr>
          <w:rFonts w:eastAsiaTheme="minorEastAsia"/>
          <w:i/>
          <w:szCs w:val="24"/>
        </w:rPr>
        <w:t xml:space="preserve"> </w:t>
      </w:r>
      <m:oMath>
        <m:r>
          <w:rPr>
            <w:rFonts w:ascii="Cambria Math" w:hAnsi="Cambria Math"/>
            <w:szCs w:val="24"/>
          </w:rPr>
          <m:t>u</m:t>
        </m:r>
        <m:d>
          <m:dPr>
            <m:ctrlPr>
              <w:rPr>
                <w:rFonts w:ascii="Cambria Math" w:hAnsi="Cambria Math"/>
                <w:i/>
                <w:szCs w:val="24"/>
              </w:rPr>
            </m:ctrlPr>
          </m:dPr>
          <m:e>
            <m:r>
              <w:rPr>
                <w:rFonts w:ascii="Cambria Math" w:hAnsi="Cambria Math"/>
                <w:szCs w:val="24"/>
              </w:rPr>
              <m:t>x=</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,y</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b</m:t>
            </m:r>
          </m:sub>
        </m:sSub>
        <m:r>
          <w:rPr>
            <w:rFonts w:ascii="Cambria Math" w:hAnsi="Cambria Math"/>
            <w:szCs w:val="24"/>
          </w:rPr>
          <m:t>(y)</m:t>
        </m:r>
      </m:oMath>
    </w:p>
    <w:p w14:paraId="7DBA9B7A" w14:textId="3E8C21AE" w:rsidR="005714CD" w:rsidRPr="005714CD" w:rsidRDefault="00BB04A9" w:rsidP="00BB04A9">
      <w:pPr>
        <w:autoSpaceDE w:val="0"/>
        <w:autoSpaceDN w:val="0"/>
        <w:adjustRightInd w:val="0"/>
        <w:spacing w:line="240" w:lineRule="auto"/>
        <w:ind w:left="2880" w:firstLine="720"/>
        <w:jc w:val="center"/>
        <w:rPr>
          <w:rFonts w:eastAsiaTheme="minorEastAsia"/>
          <w:i/>
          <w:szCs w:val="24"/>
        </w:rPr>
      </w:pPr>
      <m:oMathPara>
        <m:oMath>
          <m:r>
            <w:rPr>
              <w:rFonts w:ascii="Cambria Math" w:eastAsiaTheme="minorEastAsia" w:hAnsi="Cambria Math"/>
              <w:szCs w:val="24"/>
            </w:rPr>
            <w:lastRenderedPageBreak/>
            <m:t xml:space="preserve">   </m:t>
          </m:r>
          <m:r>
            <w:rPr>
              <w:rFonts w:ascii="Cambria Math" w:hAnsi="Cambria Math"/>
              <w:szCs w:val="24"/>
            </w:rPr>
            <m:t>u</m:t>
          </m:r>
          <m:d>
            <m:dPr>
              <m:ctrlPr>
                <w:rPr>
                  <w:rFonts w:ascii="Cambria Math" w:hAnsi="Cambria Math"/>
                  <w:i/>
                  <w:szCs w:val="24"/>
                </w:rPr>
              </m:ctrlPr>
            </m:dPr>
            <m:e>
              <m:r>
                <w:rPr>
                  <w:rFonts w:ascii="Cambria Math" w:hAnsi="Cambria Math"/>
                  <w:szCs w:val="24"/>
                </w:rPr>
                <m:t>x,y=</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b</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e>
          </m:d>
          <m:r>
            <w:rPr>
              <w:rFonts w:ascii="Cambria Math" w:hAnsi="Cambria Math"/>
              <w:szCs w:val="24"/>
            </w:rPr>
            <m:t>+</m:t>
          </m:r>
          <m:f>
            <m:fPr>
              <m:ctrlPr>
                <w:rPr>
                  <w:rFonts w:ascii="Cambria Math" w:hAnsi="Cambria Math"/>
                  <w:i/>
                  <w:szCs w:val="24"/>
                </w:rPr>
              </m:ctrlPr>
            </m:fPr>
            <m:num>
              <m:r>
                <w:rPr>
                  <w:rFonts w:ascii="Cambria Math" w:hAnsi="Cambria Math"/>
                  <w:szCs w:val="24"/>
                </w:rPr>
                <m:t>x-</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den>
          </m:f>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b</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e>
          </m:d>
          <m:r>
            <w:rPr>
              <w:rFonts w:ascii="Cambria Math" w:hAnsi="Cambria Math"/>
              <w:szCs w:val="24"/>
            </w:rPr>
            <m:t>]</m:t>
          </m:r>
        </m:oMath>
      </m:oMathPara>
    </w:p>
    <w:p w14:paraId="7AEB9161" w14:textId="5AB9BE01" w:rsidR="005714CD" w:rsidRPr="005714CD" w:rsidRDefault="005C7BA2" w:rsidP="00BB04A9">
      <w:pPr>
        <w:autoSpaceDE w:val="0"/>
        <w:autoSpaceDN w:val="0"/>
        <w:adjustRightInd w:val="0"/>
        <w:spacing w:line="240" w:lineRule="auto"/>
        <w:jc w:val="center"/>
        <w:rPr>
          <w:rFonts w:eastAsiaTheme="minorEastAsia"/>
          <w:i/>
          <w:szCs w:val="24"/>
        </w:rPr>
      </w:pPr>
      <m:oMathPara>
        <m:oMath>
          <m:sSub>
            <m:sSubPr>
              <m:ctrlPr>
                <w:rPr>
                  <w:rFonts w:ascii="Cambria Math" w:eastAsiaTheme="minorEastAsia" w:hAnsi="Cambria Math"/>
                  <w:i/>
                  <w:szCs w:val="24"/>
                </w:rPr>
              </m:ctrlPr>
            </m:sSubPr>
            <m:e>
              <m:d>
                <m:dPr>
                  <m:begChr m:val=""/>
                  <m:endChr m:val="|"/>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hAnsi="Cambria Math"/>
                          <w:szCs w:val="24"/>
                        </w:rPr>
                        <m:t>∂u</m:t>
                      </m:r>
                    </m:num>
                    <m:den>
                      <m:r>
                        <w:rPr>
                          <w:rFonts w:ascii="Cambria Math" w:hAnsi="Cambria Math"/>
                          <w:szCs w:val="24"/>
                        </w:rPr>
                        <m:t>∂y</m:t>
                      </m:r>
                    </m:den>
                  </m:f>
                </m:e>
              </m:d>
            </m:e>
            <m:sub>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sub>
          </m:sSub>
          <m:r>
            <w:rPr>
              <w:rFonts w:ascii="Cambria Math" w:eastAsiaTheme="minorEastAsia" w:hAnsi="Cambria Math"/>
              <w:szCs w:val="24"/>
            </w:rPr>
            <m:t>=0</m:t>
          </m:r>
        </m:oMath>
      </m:oMathPara>
    </w:p>
    <w:p w14:paraId="3A3522F6" w14:textId="77777777" w:rsidR="005714CD" w:rsidRDefault="005714CD" w:rsidP="00BB04A9">
      <w:pPr>
        <w:autoSpaceDE w:val="0"/>
        <w:autoSpaceDN w:val="0"/>
        <w:adjustRightInd w:val="0"/>
        <w:spacing w:after="0" w:line="240" w:lineRule="auto"/>
        <w:rPr>
          <w:rFonts w:eastAsiaTheme="minorEastAsia"/>
          <w:i/>
          <w:szCs w:val="24"/>
        </w:rPr>
      </w:pPr>
      <w:r>
        <w:rPr>
          <w:rFonts w:eastAsiaTheme="minorEastAsia"/>
          <w:i/>
          <w:szCs w:val="24"/>
        </w:rPr>
        <w:t>Given</w:t>
      </w:r>
    </w:p>
    <w:p w14:paraId="238B006D" w14:textId="77777777" w:rsidR="00AD3F0E" w:rsidRPr="00AD3F0E" w:rsidRDefault="005C7BA2" w:rsidP="00BB04A9">
      <w:pPr>
        <w:autoSpaceDE w:val="0"/>
        <w:autoSpaceDN w:val="0"/>
        <w:adjustRightInd w:val="0"/>
        <w:spacing w:after="0" w:line="240" w:lineRule="auto"/>
        <w:jc w:val="center"/>
        <w:rPr>
          <w:rFonts w:eastAsiaTheme="minorEastAsia"/>
          <w:i/>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=0</m:t>
          </m:r>
        </m:oMath>
      </m:oMathPara>
    </w:p>
    <w:p w14:paraId="269C0CE6" w14:textId="77777777" w:rsidR="00AD3F0E" w:rsidRPr="00AD3F0E" w:rsidRDefault="005C7BA2" w:rsidP="00BB04A9">
      <w:pPr>
        <w:autoSpaceDE w:val="0"/>
        <w:autoSpaceDN w:val="0"/>
        <w:adjustRightInd w:val="0"/>
        <w:spacing w:after="0" w:line="240" w:lineRule="auto"/>
        <w:jc w:val="center"/>
        <w:rPr>
          <w:rFonts w:eastAsiaTheme="minorEastAsia"/>
          <w:i/>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r>
            <w:rPr>
              <w:rFonts w:ascii="Cambria Math" w:eastAsiaTheme="minorEastAsia" w:hAnsi="Cambria Math"/>
              <w:szCs w:val="24"/>
            </w:rPr>
            <m:t>=0</m:t>
          </m:r>
        </m:oMath>
      </m:oMathPara>
    </w:p>
    <w:p w14:paraId="4BA788FA" w14:textId="631AC683" w:rsidR="00AD3F0E" w:rsidRPr="00AD3F0E" w:rsidRDefault="00BB04A9" w:rsidP="00BB04A9">
      <w:pPr>
        <w:autoSpaceDE w:val="0"/>
        <w:autoSpaceDN w:val="0"/>
        <w:adjustRightInd w:val="0"/>
        <w:spacing w:after="0" w:line="240" w:lineRule="auto"/>
        <w:jc w:val="center"/>
        <w:rPr>
          <w:rFonts w:eastAsiaTheme="minorEastAsia"/>
          <w:i/>
          <w:szCs w:val="24"/>
        </w:rPr>
      </w:pPr>
      <w:r>
        <w:rPr>
          <w:rFonts w:eastAsiaTheme="minorEastAsia"/>
          <w:i/>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r>
          <w:rPr>
            <w:rFonts w:ascii="Cambria Math" w:eastAsiaTheme="minorEastAsia" w:hAnsi="Cambria Math"/>
            <w:szCs w:val="24"/>
          </w:rPr>
          <m:t>=2π</m:t>
        </m:r>
      </m:oMath>
    </w:p>
    <w:p w14:paraId="753ECC36" w14:textId="4CCCD257" w:rsidR="00AD3F0E" w:rsidRPr="00AD3F0E" w:rsidRDefault="00BB04A9" w:rsidP="00BB04A9">
      <w:pPr>
        <w:autoSpaceDE w:val="0"/>
        <w:autoSpaceDN w:val="0"/>
        <w:adjustRightInd w:val="0"/>
        <w:spacing w:after="0" w:line="240" w:lineRule="auto"/>
        <w:jc w:val="center"/>
        <w:rPr>
          <w:rFonts w:eastAsiaTheme="minorEastAsia"/>
          <w:i/>
          <w:szCs w:val="24"/>
        </w:rPr>
      </w:pPr>
      <w:r>
        <w:rPr>
          <w:rFonts w:eastAsiaTheme="minorEastAsia"/>
          <w:i/>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r>
          <w:rPr>
            <w:rFonts w:ascii="Cambria Math" w:eastAsiaTheme="minorEastAsia" w:hAnsi="Cambria Math"/>
            <w:szCs w:val="24"/>
          </w:rPr>
          <m:t>=2π</m:t>
        </m:r>
      </m:oMath>
    </w:p>
    <w:p w14:paraId="052D3B51" w14:textId="77777777" w:rsidR="00AD3F0E" w:rsidRPr="00AD3F0E" w:rsidRDefault="00AD3F0E" w:rsidP="00BB04A9">
      <w:pPr>
        <w:autoSpaceDE w:val="0"/>
        <w:autoSpaceDN w:val="0"/>
        <w:adjustRightInd w:val="0"/>
        <w:spacing w:after="0" w:line="240" w:lineRule="auto"/>
        <w:jc w:val="center"/>
        <w:rPr>
          <w:rFonts w:eastAsiaTheme="minorEastAsia"/>
          <w:i/>
          <w:szCs w:val="24"/>
        </w:rPr>
      </w:pPr>
    </w:p>
    <w:p w14:paraId="3349441B" w14:textId="759345EE" w:rsidR="00AD3F0E" w:rsidRPr="00BB04A9" w:rsidRDefault="00BB04A9" w:rsidP="00BB04A9">
      <w:pPr>
        <w:autoSpaceDE w:val="0"/>
        <w:autoSpaceDN w:val="0"/>
        <w:adjustRightInd w:val="0"/>
        <w:spacing w:after="0" w:line="240" w:lineRule="auto"/>
        <w:jc w:val="center"/>
        <w:rPr>
          <w:rFonts w:eastAsiaTheme="minorEastAsia"/>
          <w:i/>
          <w:szCs w:val="24"/>
        </w:rPr>
      </w:pPr>
      <w:r>
        <w:rPr>
          <w:rFonts w:eastAsiaTheme="minorEastAsia"/>
          <w:i/>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b</m:t>
            </m:r>
          </m:sub>
        </m:sSub>
        <m:d>
          <m:dPr>
            <m:ctrlPr>
              <w:rPr>
                <w:rFonts w:ascii="Cambria Math" w:eastAsiaTheme="minorEastAsia" w:hAnsi="Cambria Math"/>
                <w:i/>
                <w:szCs w:val="24"/>
              </w:rPr>
            </m:ctrlPr>
          </m:dPr>
          <m:e>
            <m:r>
              <w:rPr>
                <w:rFonts w:ascii="Cambria Math" w:eastAsiaTheme="minorEastAsia" w:hAnsi="Cambria Math"/>
                <w:szCs w:val="24"/>
              </w:rPr>
              <m:t>y</m:t>
            </m:r>
          </m:e>
        </m:d>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cos</m:t>
        </m:r>
        <m:f>
          <m:fPr>
            <m:ctrlPr>
              <w:rPr>
                <w:rFonts w:ascii="Cambria Math" w:eastAsiaTheme="minorEastAsia" w:hAnsi="Cambria Math"/>
                <w:i/>
                <w:szCs w:val="24"/>
              </w:rPr>
            </m:ctrlPr>
          </m:fPr>
          <m:num>
            <m:r>
              <w:rPr>
                <w:rFonts w:ascii="Cambria Math" w:eastAsiaTheme="minorEastAsia" w:hAnsi="Cambria Math"/>
                <w:szCs w:val="24"/>
              </w:rPr>
              <m:t>πy</m:t>
            </m:r>
          </m:num>
          <m:den>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den>
        </m:f>
      </m:oMath>
    </w:p>
    <w:p w14:paraId="1CC683B2" w14:textId="3EF02FAB" w:rsidR="00AD3F0E" w:rsidRPr="00BB04A9" w:rsidRDefault="005C7BA2" w:rsidP="00AD3F0E">
      <w:pPr>
        <w:autoSpaceDE w:val="0"/>
        <w:autoSpaceDN w:val="0"/>
        <w:adjustRightInd w:val="0"/>
        <w:spacing w:after="0" w:line="240" w:lineRule="auto"/>
        <w:jc w:val="right"/>
        <w:rPr>
          <w:rFonts w:eastAsiaTheme="minorEastAsia"/>
          <w:i/>
          <w:szCs w:val="24"/>
        </w:rPr>
      </w:pPr>
      <m:oMathPara>
        <m:oMathParaPr>
          <m:jc m:val="center"/>
        </m:oMathParaPr>
        <m:oMath>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b</m:t>
              </m:r>
            </m:sub>
          </m:sSub>
          <m:r>
            <w:rPr>
              <w:rFonts w:ascii="Cambria Math" w:eastAsiaTheme="minorEastAsia" w:hAnsi="Cambria Math"/>
              <w:szCs w:val="24"/>
            </w:rPr>
            <m:t>(y)=y</m:t>
          </m:r>
          <m:sSup>
            <m:sSupPr>
              <m:ctrlPr>
                <w:rPr>
                  <w:rFonts w:ascii="Cambria Math" w:eastAsiaTheme="minorEastAsia" w:hAnsi="Cambria Math"/>
                  <w:i/>
                  <w:szCs w:val="24"/>
                </w:rPr>
              </m:ctrlPr>
            </m:sSupPr>
            <m:e>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r>
                <w:rPr>
                  <w:rFonts w:ascii="Cambria Math" w:eastAsiaTheme="minorEastAsia" w:hAnsi="Cambria Math"/>
                  <w:szCs w:val="24"/>
                </w:rPr>
                <m:t>-y)</m:t>
              </m:r>
            </m:e>
            <m:sup>
              <m:r>
                <w:rPr>
                  <w:rFonts w:ascii="Cambria Math" w:eastAsiaTheme="minorEastAsia" w:hAnsi="Cambria Math"/>
                  <w:szCs w:val="24"/>
                </w:rPr>
                <m:t>2</m:t>
              </m:r>
            </m:sup>
          </m:sSup>
        </m:oMath>
      </m:oMathPara>
    </w:p>
    <w:p w14:paraId="06B70CDF" w14:textId="77777777" w:rsidR="00AD3F0E" w:rsidRPr="00AD3F0E" w:rsidRDefault="00AD3F0E" w:rsidP="005714CD">
      <w:pPr>
        <w:autoSpaceDE w:val="0"/>
        <w:autoSpaceDN w:val="0"/>
        <w:adjustRightInd w:val="0"/>
        <w:spacing w:after="0" w:line="240" w:lineRule="auto"/>
        <w:rPr>
          <w:rFonts w:eastAsiaTheme="minorEastAsia"/>
          <w:i/>
          <w:szCs w:val="24"/>
        </w:rPr>
      </w:pPr>
    </w:p>
    <w:p w14:paraId="37758C3F" w14:textId="77777777" w:rsidR="00561A9D" w:rsidRPr="00561A9D" w:rsidRDefault="00561A9D" w:rsidP="00041B68">
      <w:pPr>
        <w:autoSpaceDE w:val="0"/>
        <w:autoSpaceDN w:val="0"/>
        <w:adjustRightInd w:val="0"/>
        <w:spacing w:after="0" w:line="240" w:lineRule="auto"/>
        <w:rPr>
          <w:i/>
          <w:szCs w:val="24"/>
        </w:rPr>
      </w:pPr>
    </w:p>
    <w:p w14:paraId="3392206F" w14:textId="77777777" w:rsidR="00041B68" w:rsidRPr="00AD3F0E" w:rsidRDefault="00AD3F0E" w:rsidP="00041B68">
      <w:pPr>
        <w:autoSpaceDE w:val="0"/>
        <w:autoSpaceDN w:val="0"/>
        <w:adjustRightInd w:val="0"/>
        <w:spacing w:after="0" w:line="240" w:lineRule="auto"/>
        <w:rPr>
          <w:b/>
          <w:szCs w:val="24"/>
        </w:rPr>
      </w:pPr>
      <w:r w:rsidRPr="00AD3F0E">
        <w:rPr>
          <w:b/>
          <w:szCs w:val="24"/>
        </w:rPr>
        <w:t xml:space="preserve">Discretization </w:t>
      </w:r>
    </w:p>
    <w:p w14:paraId="07F30A1C" w14:textId="77777777" w:rsidR="00AD3F0E" w:rsidRDefault="00AD3F0E" w:rsidP="00041B68">
      <w:pPr>
        <w:autoSpaceDE w:val="0"/>
        <w:autoSpaceDN w:val="0"/>
        <w:adjustRightInd w:val="0"/>
        <w:spacing w:after="0" w:line="240" w:lineRule="auto"/>
        <w:rPr>
          <w:szCs w:val="24"/>
        </w:rPr>
      </w:pPr>
      <w:r>
        <w:rPr>
          <w:szCs w:val="24"/>
        </w:rPr>
        <w:t>Crank Nicolson</w:t>
      </w:r>
    </w:p>
    <w:p w14:paraId="738DC44F" w14:textId="353C4CE0" w:rsidR="00E13D45" w:rsidRDefault="005C7BA2" w:rsidP="00E13D45">
      <w:pPr>
        <w:autoSpaceDE w:val="0"/>
        <w:autoSpaceDN w:val="0"/>
        <w:adjustRightInd w:val="0"/>
        <w:spacing w:after="0" w:line="240" w:lineRule="auto"/>
        <w:jc w:val="right"/>
        <w:rPr>
          <w:rFonts w:eastAsiaTheme="minorEastAsia"/>
          <w:szCs w:val="24"/>
        </w:rPr>
      </w:pPr>
      <m:oMath>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Change w:id="0" w:author="Chad Henry" w:date="2018-05-08T15:09:00Z">
                      <w:rPr>
                        <w:rFonts w:ascii="Cambria Math" w:hAnsi="Cambria Math"/>
                        <w:sz w:val="32"/>
                        <w:szCs w:val="28"/>
                      </w:rPr>
                    </w:rPrChange>
                  </w:rPr>
                  <m:t>u</m:t>
                </m:r>
              </m:e>
              <m:sub>
                <m:r>
                  <w:rPr>
                    <w:rFonts w:ascii="Cambria Math" w:hAnsi="Cambria Math"/>
                    <w:sz w:val="28"/>
                    <w:szCs w:val="28"/>
                    <w:rPrChange w:id="1" w:author="Chad Henry" w:date="2018-05-08T15:09:00Z">
                      <w:rPr>
                        <w:rFonts w:ascii="Cambria Math" w:hAnsi="Cambria Math"/>
                        <w:sz w:val="32"/>
                        <w:szCs w:val="28"/>
                      </w:rPr>
                    </w:rPrChange>
                  </w:rPr>
                  <m:t>j</m:t>
                </m:r>
              </m:sub>
              <m:sup>
                <m:r>
                  <w:rPr>
                    <w:rFonts w:ascii="Cambria Math" w:hAnsi="Cambria Math"/>
                    <w:sz w:val="28"/>
                    <w:szCs w:val="28"/>
                    <w:rPrChange w:id="2" w:author="Chad Henry" w:date="2018-05-08T15:09:00Z">
                      <w:rPr>
                        <w:rFonts w:ascii="Cambria Math" w:hAnsi="Cambria Math"/>
                        <w:sz w:val="32"/>
                        <w:szCs w:val="28"/>
                      </w:rPr>
                    </w:rPrChange>
                  </w:rPr>
                  <m:t>n+1</m:t>
                </m:r>
              </m:sup>
            </m:sSubSup>
            <m:r>
              <w:rPr>
                <w:rFonts w:ascii="Cambria Math" w:hAnsi="Cambria Math"/>
                <w:sz w:val="28"/>
                <w:szCs w:val="28"/>
                <w:rPrChange w:id="3" w:author="Chad Henry" w:date="2018-05-08T15:09:00Z">
                  <w:rPr>
                    <w:rFonts w:ascii="Cambria Math" w:hAnsi="Cambria Math"/>
                    <w:sz w:val="32"/>
                    <w:szCs w:val="28"/>
                  </w:rPr>
                </w:rPrChange>
              </w:rPr>
              <m:t>-</m:t>
            </m:r>
            <m:sSubSup>
              <m:sSubSupPr>
                <m:ctrlPr>
                  <w:rPr>
                    <w:rFonts w:ascii="Cambria Math" w:hAnsi="Cambria Math"/>
                    <w:i/>
                    <w:sz w:val="28"/>
                    <w:szCs w:val="28"/>
                  </w:rPr>
                </m:ctrlPr>
              </m:sSubSupPr>
              <m:e>
                <m:r>
                  <w:rPr>
                    <w:rFonts w:ascii="Cambria Math" w:hAnsi="Cambria Math"/>
                    <w:sz w:val="28"/>
                    <w:szCs w:val="28"/>
                    <w:rPrChange w:id="4" w:author="Chad Henry" w:date="2018-05-08T15:09:00Z">
                      <w:rPr>
                        <w:rFonts w:ascii="Cambria Math" w:hAnsi="Cambria Math"/>
                        <w:sz w:val="32"/>
                        <w:szCs w:val="28"/>
                      </w:rPr>
                    </w:rPrChange>
                  </w:rPr>
                  <m:t>u</m:t>
                </m:r>
              </m:e>
              <m:sub>
                <m:r>
                  <w:rPr>
                    <w:rFonts w:ascii="Cambria Math" w:hAnsi="Cambria Math"/>
                    <w:sz w:val="28"/>
                    <w:szCs w:val="28"/>
                    <w:rPrChange w:id="5" w:author="Chad Henry" w:date="2018-05-08T15:09:00Z">
                      <w:rPr>
                        <w:rFonts w:ascii="Cambria Math" w:hAnsi="Cambria Math"/>
                        <w:sz w:val="32"/>
                        <w:szCs w:val="28"/>
                      </w:rPr>
                    </w:rPrChange>
                  </w:rPr>
                  <m:t>j</m:t>
                </m:r>
              </m:sub>
              <m:sup>
                <m:r>
                  <w:rPr>
                    <w:rFonts w:ascii="Cambria Math" w:hAnsi="Cambria Math"/>
                    <w:sz w:val="28"/>
                    <w:szCs w:val="28"/>
                    <w:rPrChange w:id="6" w:author="Chad Henry" w:date="2018-05-08T15:09:00Z">
                      <w:rPr>
                        <w:rFonts w:ascii="Cambria Math" w:hAnsi="Cambria Math"/>
                        <w:sz w:val="32"/>
                        <w:szCs w:val="28"/>
                      </w:rPr>
                    </w:rPrChange>
                  </w:rPr>
                  <m:t>n</m:t>
                </m:r>
              </m:sup>
            </m:sSubSup>
          </m:num>
          <m:den>
            <m:r>
              <w:rPr>
                <w:rFonts w:ascii="Cambria Math" w:hAnsi="Cambria Math"/>
                <w:sz w:val="28"/>
                <w:szCs w:val="28"/>
                <w:rPrChange w:id="7" w:author="Chad Henry" w:date="2018-05-08T15:09:00Z">
                  <w:rPr>
                    <w:rFonts w:ascii="Cambria Math" w:hAnsi="Cambria Math"/>
                    <w:sz w:val="32"/>
                    <w:szCs w:val="28"/>
                  </w:rPr>
                </w:rPrChange>
              </w:rPr>
              <m:t>∆t</m:t>
            </m:r>
          </m:den>
        </m:f>
        <m:r>
          <w:rPr>
            <w:rFonts w:ascii="Cambria Math" w:hAnsi="Cambria Math"/>
            <w:sz w:val="28"/>
            <w:szCs w:val="28"/>
            <w:rPrChange w:id="8" w:author="Chad Henry" w:date="2018-05-08T15:09:00Z">
              <w:rPr>
                <w:rFonts w:ascii="Cambria Math" w:hAnsi="Cambria Math"/>
                <w:sz w:val="32"/>
                <w:szCs w:val="28"/>
              </w:rPr>
            </w:rPrChange>
          </w:rPr>
          <m:t>=</m:t>
        </m:r>
        <m:f>
          <m:fPr>
            <m:ctrlPr>
              <w:rPr>
                <w:rFonts w:ascii="Cambria Math" w:hAnsi="Cambria Math"/>
                <w:i/>
                <w:sz w:val="28"/>
                <w:szCs w:val="28"/>
              </w:rPr>
            </m:ctrlPr>
          </m:fPr>
          <m:num>
            <m:r>
              <w:rPr>
                <w:rFonts w:ascii="Cambria Math" w:hAnsi="Cambria Math"/>
                <w:sz w:val="28"/>
                <w:szCs w:val="28"/>
                <w:rPrChange w:id="9" w:author="Chad Henry" w:date="2018-05-08T15:09:00Z">
                  <w:rPr>
                    <w:rFonts w:ascii="Cambria Math" w:hAnsi="Cambria Math"/>
                    <w:sz w:val="32"/>
                    <w:szCs w:val="28"/>
                  </w:rPr>
                </w:rPrChange>
              </w:rPr>
              <m:t>D</m:t>
            </m:r>
          </m:num>
          <m:den>
            <m:r>
              <w:rPr>
                <w:rFonts w:ascii="Cambria Math" w:hAnsi="Cambria Math"/>
                <w:sz w:val="28"/>
                <w:szCs w:val="28"/>
                <w:rPrChange w:id="10" w:author="Chad Henry" w:date="2018-05-08T15:09:00Z">
                  <w:rPr>
                    <w:rFonts w:ascii="Cambria Math" w:hAnsi="Cambria Math"/>
                    <w:sz w:val="32"/>
                    <w:szCs w:val="28"/>
                  </w:rPr>
                </w:rPrChange>
              </w:rPr>
              <m:t>2</m:t>
            </m:r>
          </m:den>
        </m:f>
        <m:d>
          <m:dPr>
            <m:begChr m:val="["/>
            <m:endChr m:val="]"/>
            <m:ctrlPr>
              <w:rPr>
                <w:rFonts w:ascii="Cambria Math" w:hAnsi="Cambria Math"/>
                <w:i/>
                <w:sz w:val="28"/>
                <w:szCs w:val="28"/>
              </w:rPr>
            </m:ctrlPr>
          </m:dPr>
          <m:e>
            <m:eqArr>
              <m:eqArrPr>
                <m:ctrlPr>
                  <w:rPr>
                    <w:rFonts w:ascii="Cambria Math" w:hAnsi="Cambria Math"/>
                    <w:i/>
                    <w:sz w:val="28"/>
                    <w:szCs w:val="28"/>
                  </w:rPr>
                </m:ctrlPr>
              </m:eqArrPr>
              <m:e>
                <m:d>
                  <m:dPr>
                    <m:ctrlPr>
                      <w:rPr>
                        <w:rFonts w:ascii="Cambria Math" w:hAnsi="Cambria Math"/>
                        <w:i/>
                        <w:sz w:val="28"/>
                        <w:szCs w:val="28"/>
                      </w:rPr>
                    </m:ctrlPr>
                  </m:dPr>
                  <m:e>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Change w:id="11" w:author="Chad Henry" w:date="2018-05-08T15:09:00Z">
                                  <w:rPr>
                                    <w:rFonts w:ascii="Cambria Math" w:hAnsi="Cambria Math"/>
                                    <w:sz w:val="32"/>
                                    <w:szCs w:val="28"/>
                                  </w:rPr>
                                </w:rPrChange>
                              </w:rPr>
                              <m:t>u</m:t>
                            </m:r>
                          </m:e>
                          <m:sub>
                            <m:r>
                              <w:rPr>
                                <w:rFonts w:ascii="Cambria Math" w:hAnsi="Cambria Math"/>
                                <w:sz w:val="28"/>
                                <w:szCs w:val="28"/>
                                <w:rPrChange w:id="12" w:author="Chad Henry" w:date="2018-05-08T15:09:00Z">
                                  <w:rPr>
                                    <w:rFonts w:ascii="Cambria Math" w:hAnsi="Cambria Math"/>
                                    <w:sz w:val="32"/>
                                    <w:szCs w:val="28"/>
                                  </w:rPr>
                                </w:rPrChange>
                              </w:rPr>
                              <m:t>j-1</m:t>
                            </m:r>
                            <m:r>
                              <w:rPr>
                                <w:rFonts w:ascii="Cambria Math" w:hAnsi="Cambria Math"/>
                                <w:sz w:val="28"/>
                                <w:szCs w:val="28"/>
                              </w:rPr>
                              <m:t>,k</m:t>
                            </m:r>
                          </m:sub>
                          <m:sup>
                            <m:r>
                              <w:rPr>
                                <w:rFonts w:ascii="Cambria Math" w:hAnsi="Cambria Math"/>
                                <w:sz w:val="28"/>
                                <w:szCs w:val="28"/>
                                <w:rPrChange w:id="13" w:author="Chad Henry" w:date="2018-05-08T15:09:00Z">
                                  <w:rPr>
                                    <w:rFonts w:ascii="Cambria Math" w:hAnsi="Cambria Math"/>
                                    <w:sz w:val="32"/>
                                    <w:szCs w:val="28"/>
                                  </w:rPr>
                                </w:rPrChange>
                              </w:rPr>
                              <m:t>n</m:t>
                            </m:r>
                          </m:sup>
                        </m:sSubSup>
                        <m:r>
                          <w:rPr>
                            <w:rFonts w:ascii="Cambria Math" w:hAnsi="Cambria Math"/>
                            <w:sz w:val="28"/>
                            <w:szCs w:val="28"/>
                            <w:rPrChange w:id="14" w:author="Chad Henry" w:date="2018-05-08T15:09:00Z">
                              <w:rPr>
                                <w:rFonts w:ascii="Cambria Math" w:hAnsi="Cambria Math"/>
                                <w:sz w:val="32"/>
                                <w:szCs w:val="28"/>
                              </w:rPr>
                            </w:rPrChange>
                          </w:rPr>
                          <m:t>-</m:t>
                        </m:r>
                        <m:sSubSup>
                          <m:sSubSupPr>
                            <m:ctrlPr>
                              <w:rPr>
                                <w:rFonts w:ascii="Cambria Math" w:hAnsi="Cambria Math"/>
                                <w:i/>
                                <w:sz w:val="28"/>
                                <w:szCs w:val="28"/>
                              </w:rPr>
                            </m:ctrlPr>
                          </m:sSubSupPr>
                          <m:e>
                            <m:r>
                              <w:rPr>
                                <w:rFonts w:ascii="Cambria Math" w:hAnsi="Cambria Math"/>
                                <w:sz w:val="28"/>
                                <w:szCs w:val="28"/>
                                <w:rPrChange w:id="15" w:author="Chad Henry" w:date="2018-05-08T15:09:00Z">
                                  <w:rPr>
                                    <w:rFonts w:ascii="Cambria Math" w:hAnsi="Cambria Math"/>
                                    <w:sz w:val="32"/>
                                    <w:szCs w:val="28"/>
                                  </w:rPr>
                                </w:rPrChange>
                              </w:rPr>
                              <m:t>2u</m:t>
                            </m:r>
                          </m:e>
                          <m:sub>
                            <m:r>
                              <w:rPr>
                                <w:rFonts w:ascii="Cambria Math" w:hAnsi="Cambria Math"/>
                                <w:sz w:val="28"/>
                                <w:szCs w:val="28"/>
                                <w:rPrChange w:id="16" w:author="Chad Henry" w:date="2018-05-08T15:09:00Z">
                                  <w:rPr>
                                    <w:rFonts w:ascii="Cambria Math" w:hAnsi="Cambria Math"/>
                                    <w:sz w:val="32"/>
                                    <w:szCs w:val="28"/>
                                  </w:rPr>
                                </w:rPrChange>
                              </w:rPr>
                              <m:t>j</m:t>
                            </m:r>
                            <m:r>
                              <w:rPr>
                                <w:rFonts w:ascii="Cambria Math" w:hAnsi="Cambria Math"/>
                                <w:sz w:val="28"/>
                                <w:szCs w:val="28"/>
                              </w:rPr>
                              <m:t>,k</m:t>
                            </m:r>
                          </m:sub>
                          <m:sup>
                            <m:r>
                              <w:rPr>
                                <w:rFonts w:ascii="Cambria Math" w:hAnsi="Cambria Math"/>
                                <w:sz w:val="28"/>
                                <w:szCs w:val="28"/>
                                <w:rPrChange w:id="17" w:author="Chad Henry" w:date="2018-05-08T15:09:00Z">
                                  <w:rPr>
                                    <w:rFonts w:ascii="Cambria Math" w:hAnsi="Cambria Math"/>
                                    <w:sz w:val="32"/>
                                    <w:szCs w:val="28"/>
                                  </w:rPr>
                                </w:rPrChange>
                              </w:rPr>
                              <m:t>n</m:t>
                            </m:r>
                          </m:sup>
                        </m:sSubSup>
                        <m:r>
                          <w:rPr>
                            <w:rFonts w:ascii="Cambria Math" w:hAnsi="Cambria Math"/>
                            <w:sz w:val="28"/>
                            <w:szCs w:val="28"/>
                            <w:rPrChange w:id="18" w:author="Chad Henry" w:date="2018-05-08T15:09:00Z">
                              <w:rPr>
                                <w:rFonts w:ascii="Cambria Math" w:hAnsi="Cambria Math"/>
                                <w:sz w:val="32"/>
                                <w:szCs w:val="28"/>
                              </w:rPr>
                            </w:rPrChange>
                          </w:rPr>
                          <m:t>+</m:t>
                        </m:r>
                        <m:sSubSup>
                          <m:sSubSupPr>
                            <m:ctrlPr>
                              <w:rPr>
                                <w:rFonts w:ascii="Cambria Math" w:hAnsi="Cambria Math"/>
                                <w:i/>
                                <w:sz w:val="28"/>
                                <w:szCs w:val="28"/>
                              </w:rPr>
                            </m:ctrlPr>
                          </m:sSubSupPr>
                          <m:e>
                            <m:r>
                              <w:rPr>
                                <w:rFonts w:ascii="Cambria Math" w:hAnsi="Cambria Math"/>
                                <w:sz w:val="28"/>
                                <w:szCs w:val="28"/>
                                <w:rPrChange w:id="19" w:author="Chad Henry" w:date="2018-05-08T15:09:00Z">
                                  <w:rPr>
                                    <w:rFonts w:ascii="Cambria Math" w:hAnsi="Cambria Math"/>
                                    <w:sz w:val="32"/>
                                    <w:szCs w:val="28"/>
                                  </w:rPr>
                                </w:rPrChange>
                              </w:rPr>
                              <m:t>u</m:t>
                            </m:r>
                          </m:e>
                          <m:sub>
                            <m:r>
                              <w:rPr>
                                <w:rFonts w:ascii="Cambria Math" w:hAnsi="Cambria Math"/>
                                <w:sz w:val="28"/>
                                <w:szCs w:val="28"/>
                                <w:rPrChange w:id="20" w:author="Chad Henry" w:date="2018-05-08T15:09:00Z">
                                  <w:rPr>
                                    <w:rFonts w:ascii="Cambria Math" w:hAnsi="Cambria Math"/>
                                    <w:sz w:val="32"/>
                                    <w:szCs w:val="28"/>
                                  </w:rPr>
                                </w:rPrChange>
                              </w:rPr>
                              <m:t>j+1</m:t>
                            </m:r>
                            <m:r>
                              <w:rPr>
                                <w:rFonts w:ascii="Cambria Math" w:hAnsi="Cambria Math"/>
                                <w:sz w:val="28"/>
                                <w:szCs w:val="28"/>
                              </w:rPr>
                              <m:t>,k</m:t>
                            </m:r>
                          </m:sub>
                          <m:sup>
                            <m:r>
                              <w:rPr>
                                <w:rFonts w:ascii="Cambria Math" w:hAnsi="Cambria Math"/>
                                <w:sz w:val="28"/>
                                <w:szCs w:val="28"/>
                                <w:rPrChange w:id="21" w:author="Chad Henry" w:date="2018-05-08T15:09:00Z">
                                  <w:rPr>
                                    <w:rFonts w:ascii="Cambria Math" w:hAnsi="Cambria Math"/>
                                    <w:sz w:val="32"/>
                                    <w:szCs w:val="28"/>
                                  </w:rPr>
                                </w:rPrChange>
                              </w:rPr>
                              <m:t>n</m:t>
                            </m:r>
                          </m:sup>
                        </m:sSubSup>
                      </m:num>
                      <m:den>
                        <m:r>
                          <w:rPr>
                            <w:rFonts w:ascii="Cambria Math" w:hAnsi="Cambria Math"/>
                            <w:sz w:val="28"/>
                            <w:szCs w:val="28"/>
                            <w:rPrChange w:id="22" w:author="Chad Henry" w:date="2018-05-08T15:09:00Z">
                              <w:rPr>
                                <w:rFonts w:ascii="Cambria Math" w:hAnsi="Cambria Math"/>
                                <w:sz w:val="32"/>
                                <w:szCs w:val="28"/>
                              </w:rPr>
                            </w:rPrChange>
                          </w:rPr>
                          <m:t>∆</m:t>
                        </m:r>
                        <m:sSup>
                          <m:sSupPr>
                            <m:ctrlPr>
                              <w:rPr>
                                <w:rFonts w:ascii="Cambria Math" w:hAnsi="Cambria Math"/>
                                <w:i/>
                                <w:sz w:val="28"/>
                                <w:szCs w:val="28"/>
                              </w:rPr>
                            </m:ctrlPr>
                          </m:sSupPr>
                          <m:e>
                            <m:r>
                              <w:rPr>
                                <w:rFonts w:ascii="Cambria Math" w:hAnsi="Cambria Math"/>
                                <w:sz w:val="28"/>
                                <w:szCs w:val="28"/>
                                <w:rPrChange w:id="23" w:author="Chad Henry" w:date="2018-05-08T15:09:00Z">
                                  <w:rPr>
                                    <w:rFonts w:ascii="Cambria Math" w:hAnsi="Cambria Math"/>
                                    <w:sz w:val="32"/>
                                    <w:szCs w:val="28"/>
                                  </w:rPr>
                                </w:rPrChange>
                              </w:rPr>
                              <m:t>x</m:t>
                            </m:r>
                          </m:e>
                          <m:sup>
                            <m:r>
                              <w:rPr>
                                <w:rFonts w:ascii="Cambria Math" w:hAnsi="Cambria Math"/>
                                <w:sz w:val="28"/>
                                <w:szCs w:val="28"/>
                                <w:rPrChange w:id="24" w:author="Chad Henry" w:date="2018-05-08T15:09:00Z">
                                  <w:rPr>
                                    <w:rFonts w:ascii="Cambria Math" w:hAnsi="Cambria Math"/>
                                    <w:sz w:val="32"/>
                                    <w:szCs w:val="28"/>
                                  </w:rPr>
                                </w:rPrChange>
                              </w:rPr>
                              <m:t>2</m:t>
                            </m:r>
                          </m:sup>
                        </m:sSup>
                      </m:den>
                    </m:f>
                    <m:r>
                      <w:rPr>
                        <w:rFonts w:ascii="Cambria Math" w:hAnsi="Cambria Math"/>
                        <w:sz w:val="28"/>
                        <w:szCs w:val="28"/>
                        <w:rPrChange w:id="25" w:author="Chad Henry" w:date="2018-05-08T15:09:00Z">
                          <w:rPr>
                            <w:rFonts w:ascii="Cambria Math" w:hAnsi="Cambria Math"/>
                            <w:sz w:val="32"/>
                            <w:szCs w:val="28"/>
                          </w:rPr>
                        </w:rPrChange>
                      </w:rPr>
                      <m:t>+</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Change w:id="26" w:author="Chad Henry" w:date="2018-05-08T15:09:00Z">
                                  <w:rPr>
                                    <w:rFonts w:ascii="Cambria Math" w:hAnsi="Cambria Math"/>
                                    <w:sz w:val="32"/>
                                    <w:szCs w:val="28"/>
                                  </w:rPr>
                                </w:rPrChange>
                              </w:rPr>
                              <m:t>u</m:t>
                            </m:r>
                          </m:e>
                          <m:sub>
                            <m:r>
                              <w:rPr>
                                <w:rFonts w:ascii="Cambria Math" w:hAnsi="Cambria Math"/>
                                <w:sz w:val="28"/>
                                <w:szCs w:val="28"/>
                                <w:rPrChange w:id="27" w:author="Chad Henry" w:date="2018-05-08T15:09:00Z">
                                  <w:rPr>
                                    <w:rFonts w:ascii="Cambria Math" w:hAnsi="Cambria Math"/>
                                    <w:sz w:val="32"/>
                                    <w:szCs w:val="28"/>
                                  </w:rPr>
                                </w:rPrChange>
                              </w:rPr>
                              <m:t>j-1</m:t>
                            </m:r>
                            <m:r>
                              <w:rPr>
                                <w:rFonts w:ascii="Cambria Math" w:hAnsi="Cambria Math"/>
                                <w:sz w:val="28"/>
                                <w:szCs w:val="28"/>
                              </w:rPr>
                              <m:t>,k</m:t>
                            </m:r>
                          </m:sub>
                          <m:sup>
                            <m:r>
                              <w:rPr>
                                <w:rFonts w:ascii="Cambria Math" w:hAnsi="Cambria Math"/>
                                <w:sz w:val="28"/>
                                <w:szCs w:val="28"/>
                                <w:rPrChange w:id="28" w:author="Chad Henry" w:date="2018-05-08T15:09:00Z">
                                  <w:rPr>
                                    <w:rFonts w:ascii="Cambria Math" w:hAnsi="Cambria Math"/>
                                    <w:sz w:val="32"/>
                                    <w:szCs w:val="28"/>
                                  </w:rPr>
                                </w:rPrChange>
                              </w:rPr>
                              <m:t>n+1</m:t>
                            </m:r>
                          </m:sup>
                        </m:sSubSup>
                        <m:r>
                          <w:rPr>
                            <w:rFonts w:ascii="Cambria Math" w:hAnsi="Cambria Math"/>
                            <w:sz w:val="28"/>
                            <w:szCs w:val="28"/>
                            <w:rPrChange w:id="29" w:author="Chad Henry" w:date="2018-05-08T15:09:00Z">
                              <w:rPr>
                                <w:rFonts w:ascii="Cambria Math" w:hAnsi="Cambria Math"/>
                                <w:sz w:val="32"/>
                                <w:szCs w:val="28"/>
                              </w:rPr>
                            </w:rPrChange>
                          </w:rPr>
                          <m:t>-</m:t>
                        </m:r>
                        <m:sSubSup>
                          <m:sSubSupPr>
                            <m:ctrlPr>
                              <w:rPr>
                                <w:rFonts w:ascii="Cambria Math" w:hAnsi="Cambria Math"/>
                                <w:i/>
                                <w:sz w:val="28"/>
                                <w:szCs w:val="28"/>
                              </w:rPr>
                            </m:ctrlPr>
                          </m:sSubSupPr>
                          <m:e>
                            <m:r>
                              <w:rPr>
                                <w:rFonts w:ascii="Cambria Math" w:hAnsi="Cambria Math"/>
                                <w:sz w:val="28"/>
                                <w:szCs w:val="28"/>
                                <w:rPrChange w:id="30" w:author="Chad Henry" w:date="2018-05-08T15:09:00Z">
                                  <w:rPr>
                                    <w:rFonts w:ascii="Cambria Math" w:hAnsi="Cambria Math"/>
                                    <w:sz w:val="32"/>
                                    <w:szCs w:val="28"/>
                                  </w:rPr>
                                </w:rPrChange>
                              </w:rPr>
                              <m:t>2u</m:t>
                            </m:r>
                          </m:e>
                          <m:sub>
                            <m:r>
                              <w:rPr>
                                <w:rFonts w:ascii="Cambria Math" w:hAnsi="Cambria Math"/>
                                <w:sz w:val="28"/>
                                <w:szCs w:val="28"/>
                                <w:rPrChange w:id="31" w:author="Chad Henry" w:date="2018-05-08T15:09:00Z">
                                  <w:rPr>
                                    <w:rFonts w:ascii="Cambria Math" w:hAnsi="Cambria Math"/>
                                    <w:sz w:val="32"/>
                                    <w:szCs w:val="28"/>
                                  </w:rPr>
                                </w:rPrChange>
                              </w:rPr>
                              <m:t>j</m:t>
                            </m:r>
                            <m:r>
                              <w:rPr>
                                <w:rFonts w:ascii="Cambria Math" w:hAnsi="Cambria Math"/>
                                <w:sz w:val="28"/>
                                <w:szCs w:val="28"/>
                              </w:rPr>
                              <m:t>,k</m:t>
                            </m:r>
                          </m:sub>
                          <m:sup>
                            <m:r>
                              <w:rPr>
                                <w:rFonts w:ascii="Cambria Math" w:hAnsi="Cambria Math"/>
                                <w:sz w:val="28"/>
                                <w:szCs w:val="28"/>
                                <w:rPrChange w:id="32" w:author="Chad Henry" w:date="2018-05-08T15:09:00Z">
                                  <w:rPr>
                                    <w:rFonts w:ascii="Cambria Math" w:hAnsi="Cambria Math"/>
                                    <w:sz w:val="32"/>
                                    <w:szCs w:val="28"/>
                                  </w:rPr>
                                </w:rPrChange>
                              </w:rPr>
                              <m:t>n+1</m:t>
                            </m:r>
                          </m:sup>
                        </m:sSubSup>
                        <m:r>
                          <w:rPr>
                            <w:rFonts w:ascii="Cambria Math" w:hAnsi="Cambria Math"/>
                            <w:sz w:val="28"/>
                            <w:szCs w:val="28"/>
                            <w:rPrChange w:id="33" w:author="Chad Henry" w:date="2018-05-08T15:09:00Z">
                              <w:rPr>
                                <w:rFonts w:ascii="Cambria Math" w:hAnsi="Cambria Math"/>
                                <w:sz w:val="32"/>
                                <w:szCs w:val="28"/>
                              </w:rPr>
                            </w:rPrChange>
                          </w:rPr>
                          <m:t>+</m:t>
                        </m:r>
                        <m:sSubSup>
                          <m:sSubSupPr>
                            <m:ctrlPr>
                              <w:rPr>
                                <w:rFonts w:ascii="Cambria Math" w:hAnsi="Cambria Math"/>
                                <w:i/>
                                <w:sz w:val="28"/>
                                <w:szCs w:val="28"/>
                              </w:rPr>
                            </m:ctrlPr>
                          </m:sSubSupPr>
                          <m:e>
                            <m:r>
                              <w:rPr>
                                <w:rFonts w:ascii="Cambria Math" w:hAnsi="Cambria Math"/>
                                <w:sz w:val="28"/>
                                <w:szCs w:val="28"/>
                                <w:rPrChange w:id="34" w:author="Chad Henry" w:date="2018-05-08T15:09:00Z">
                                  <w:rPr>
                                    <w:rFonts w:ascii="Cambria Math" w:hAnsi="Cambria Math"/>
                                    <w:sz w:val="32"/>
                                    <w:szCs w:val="28"/>
                                  </w:rPr>
                                </w:rPrChange>
                              </w:rPr>
                              <m:t>u</m:t>
                            </m:r>
                          </m:e>
                          <m:sub>
                            <m:r>
                              <w:rPr>
                                <w:rFonts w:ascii="Cambria Math" w:hAnsi="Cambria Math"/>
                                <w:sz w:val="28"/>
                                <w:szCs w:val="28"/>
                                <w:rPrChange w:id="35" w:author="Chad Henry" w:date="2018-05-08T15:09:00Z">
                                  <w:rPr>
                                    <w:rFonts w:ascii="Cambria Math" w:hAnsi="Cambria Math"/>
                                    <w:sz w:val="32"/>
                                    <w:szCs w:val="28"/>
                                  </w:rPr>
                                </w:rPrChange>
                              </w:rPr>
                              <m:t>j+1</m:t>
                            </m:r>
                            <m:r>
                              <w:rPr>
                                <w:rFonts w:ascii="Cambria Math" w:hAnsi="Cambria Math"/>
                                <w:sz w:val="28"/>
                                <w:szCs w:val="28"/>
                              </w:rPr>
                              <m:t>,k</m:t>
                            </m:r>
                          </m:sub>
                          <m:sup>
                            <m:r>
                              <w:rPr>
                                <w:rFonts w:ascii="Cambria Math" w:hAnsi="Cambria Math"/>
                                <w:sz w:val="28"/>
                                <w:szCs w:val="28"/>
                                <w:rPrChange w:id="36" w:author="Chad Henry" w:date="2018-05-08T15:09:00Z">
                                  <w:rPr>
                                    <w:rFonts w:ascii="Cambria Math" w:hAnsi="Cambria Math"/>
                                    <w:sz w:val="32"/>
                                    <w:szCs w:val="28"/>
                                  </w:rPr>
                                </w:rPrChange>
                              </w:rPr>
                              <m:t>n+1</m:t>
                            </m:r>
                          </m:sup>
                        </m:sSubSup>
                      </m:num>
                      <m:den>
                        <m:r>
                          <w:rPr>
                            <w:rFonts w:ascii="Cambria Math" w:hAnsi="Cambria Math"/>
                            <w:sz w:val="28"/>
                            <w:szCs w:val="28"/>
                            <w:rPrChange w:id="37" w:author="Chad Henry" w:date="2018-05-08T15:09:00Z">
                              <w:rPr>
                                <w:rFonts w:ascii="Cambria Math" w:hAnsi="Cambria Math"/>
                                <w:sz w:val="32"/>
                                <w:szCs w:val="28"/>
                              </w:rPr>
                            </w:rPrChange>
                          </w:rPr>
                          <m:t>∆</m:t>
                        </m:r>
                        <m:sSup>
                          <m:sSupPr>
                            <m:ctrlPr>
                              <w:rPr>
                                <w:rFonts w:ascii="Cambria Math" w:hAnsi="Cambria Math"/>
                                <w:i/>
                                <w:sz w:val="28"/>
                                <w:szCs w:val="28"/>
                              </w:rPr>
                            </m:ctrlPr>
                          </m:sSupPr>
                          <m:e>
                            <m:r>
                              <w:rPr>
                                <w:rFonts w:ascii="Cambria Math" w:hAnsi="Cambria Math"/>
                                <w:sz w:val="28"/>
                                <w:szCs w:val="28"/>
                                <w:rPrChange w:id="38" w:author="Chad Henry" w:date="2018-05-08T15:09:00Z">
                                  <w:rPr>
                                    <w:rFonts w:ascii="Cambria Math" w:hAnsi="Cambria Math"/>
                                    <w:sz w:val="32"/>
                                    <w:szCs w:val="28"/>
                                  </w:rPr>
                                </w:rPrChange>
                              </w:rPr>
                              <m:t>x</m:t>
                            </m:r>
                          </m:e>
                          <m:sup>
                            <m:r>
                              <w:rPr>
                                <w:rFonts w:ascii="Cambria Math" w:hAnsi="Cambria Math"/>
                                <w:sz w:val="28"/>
                                <w:szCs w:val="28"/>
                                <w:rPrChange w:id="39" w:author="Chad Henry" w:date="2018-05-08T15:09:00Z">
                                  <w:rPr>
                                    <w:rFonts w:ascii="Cambria Math" w:hAnsi="Cambria Math"/>
                                    <w:sz w:val="32"/>
                                    <w:szCs w:val="28"/>
                                  </w:rPr>
                                </w:rPrChange>
                              </w:rPr>
                              <m:t>2</m:t>
                            </m:r>
                          </m:sup>
                        </m:sSup>
                      </m:den>
                    </m:f>
                    <m:ctrlPr>
                      <w:rPr>
                        <w:rFonts w:ascii="Cambria Math" w:eastAsiaTheme="minorEastAsia" w:hAnsi="Cambria Math"/>
                        <w:i/>
                        <w:sz w:val="28"/>
                        <w:szCs w:val="28"/>
                      </w:rPr>
                    </m:ctrlPr>
                  </m:e>
                </m:d>
                <m:ctrlPr>
                  <w:rPr>
                    <w:rFonts w:ascii="Cambria Math" w:eastAsiaTheme="minorEastAsia" w:hAnsi="Cambria Math"/>
                    <w:i/>
                    <w:sz w:val="28"/>
                    <w:szCs w:val="28"/>
                  </w:rPr>
                </m:ctrlPr>
              </m:e>
              <m:e>
                <m:r>
                  <w:rPr>
                    <w:rFonts w:ascii="Cambria Math" w:eastAsiaTheme="minorEastAsia" w:hAnsi="Cambria Math"/>
                    <w:sz w:val="28"/>
                    <w:szCs w:val="28"/>
                    <w:rPrChange w:id="40" w:author="Chad Henry" w:date="2018-05-08T15:09:00Z">
                      <w:rPr>
                        <w:rFonts w:ascii="Cambria Math" w:eastAsiaTheme="minorEastAsia" w:hAnsi="Cambria Math"/>
                        <w:sz w:val="32"/>
                        <w:szCs w:val="28"/>
                      </w:rPr>
                    </w:rPrChange>
                  </w:rPr>
                  <m:t xml:space="preserve">+     </m:t>
                </m:r>
                <m:ctrlPr>
                  <w:rPr>
                    <w:rFonts w:ascii="Cambria Math" w:eastAsia="Cambria Math" w:hAnsi="Cambria Math" w:cs="Cambria Math"/>
                    <w:i/>
                    <w:sz w:val="28"/>
                    <w:szCs w:val="28"/>
                  </w:rPr>
                </m:ctrlPr>
              </m:e>
              <m:e>
                <m:d>
                  <m:dPr>
                    <m:ctrlPr>
                      <w:rPr>
                        <w:rFonts w:ascii="Cambria Math" w:eastAsiaTheme="minorEastAsia" w:hAnsi="Cambria Math"/>
                        <w:i/>
                        <w:sz w:val="28"/>
                        <w:szCs w:val="28"/>
                      </w:rPr>
                    </m:ctrlPr>
                  </m:dPr>
                  <m:e>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Change w:id="41" w:author="Chad Henry" w:date="2018-05-08T15:09:00Z">
                                  <w:rPr>
                                    <w:rFonts w:ascii="Cambria Math" w:hAnsi="Cambria Math"/>
                                    <w:sz w:val="32"/>
                                    <w:szCs w:val="28"/>
                                  </w:rPr>
                                </w:rPrChange>
                              </w:rPr>
                              <m:t>u</m:t>
                            </m:r>
                          </m:e>
                          <m:sub>
                            <m:r>
                              <w:rPr>
                                <w:rFonts w:ascii="Cambria Math" w:hAnsi="Cambria Math"/>
                                <w:sz w:val="28"/>
                                <w:szCs w:val="28"/>
                                <w:rPrChange w:id="42" w:author="Chad Henry" w:date="2018-05-08T15:09:00Z">
                                  <w:rPr>
                                    <w:rFonts w:ascii="Cambria Math" w:hAnsi="Cambria Math"/>
                                    <w:sz w:val="32"/>
                                    <w:szCs w:val="28"/>
                                  </w:rPr>
                                </w:rPrChange>
                              </w:rPr>
                              <m:t>j</m:t>
                            </m:r>
                            <m:r>
                              <w:rPr>
                                <w:rFonts w:ascii="Cambria Math" w:hAnsi="Cambria Math"/>
                                <w:sz w:val="28"/>
                                <w:szCs w:val="28"/>
                              </w:rPr>
                              <m:t>,k</m:t>
                            </m:r>
                            <m:r>
                              <w:rPr>
                                <w:rFonts w:ascii="Cambria Math" w:hAnsi="Cambria Math"/>
                                <w:sz w:val="28"/>
                                <w:szCs w:val="28"/>
                                <w:rPrChange w:id="43" w:author="Chad Henry" w:date="2018-05-08T15:09:00Z">
                                  <w:rPr>
                                    <w:rFonts w:ascii="Cambria Math" w:hAnsi="Cambria Math"/>
                                    <w:sz w:val="32"/>
                                    <w:szCs w:val="28"/>
                                  </w:rPr>
                                </w:rPrChange>
                              </w:rPr>
                              <m:t>-1</m:t>
                            </m:r>
                          </m:sub>
                          <m:sup>
                            <m:r>
                              <w:rPr>
                                <w:rFonts w:ascii="Cambria Math" w:hAnsi="Cambria Math"/>
                                <w:sz w:val="28"/>
                                <w:szCs w:val="28"/>
                                <w:rPrChange w:id="44" w:author="Chad Henry" w:date="2018-05-08T15:09:00Z">
                                  <w:rPr>
                                    <w:rFonts w:ascii="Cambria Math" w:hAnsi="Cambria Math"/>
                                    <w:sz w:val="32"/>
                                    <w:szCs w:val="28"/>
                                  </w:rPr>
                                </w:rPrChange>
                              </w:rPr>
                              <m:t>n</m:t>
                            </m:r>
                          </m:sup>
                        </m:sSubSup>
                        <m:r>
                          <w:rPr>
                            <w:rFonts w:ascii="Cambria Math" w:hAnsi="Cambria Math"/>
                            <w:sz w:val="28"/>
                            <w:szCs w:val="28"/>
                            <w:rPrChange w:id="45" w:author="Chad Henry" w:date="2018-05-08T15:09:00Z">
                              <w:rPr>
                                <w:rFonts w:ascii="Cambria Math" w:hAnsi="Cambria Math"/>
                                <w:sz w:val="32"/>
                                <w:szCs w:val="28"/>
                              </w:rPr>
                            </w:rPrChange>
                          </w:rPr>
                          <m:t>-</m:t>
                        </m:r>
                        <m:sSubSup>
                          <m:sSubSupPr>
                            <m:ctrlPr>
                              <w:rPr>
                                <w:rFonts w:ascii="Cambria Math" w:hAnsi="Cambria Math"/>
                                <w:i/>
                                <w:sz w:val="28"/>
                                <w:szCs w:val="28"/>
                              </w:rPr>
                            </m:ctrlPr>
                          </m:sSubSupPr>
                          <m:e>
                            <m:r>
                              <w:rPr>
                                <w:rFonts w:ascii="Cambria Math" w:hAnsi="Cambria Math"/>
                                <w:sz w:val="28"/>
                                <w:szCs w:val="28"/>
                                <w:rPrChange w:id="46" w:author="Chad Henry" w:date="2018-05-08T15:09:00Z">
                                  <w:rPr>
                                    <w:rFonts w:ascii="Cambria Math" w:hAnsi="Cambria Math"/>
                                    <w:sz w:val="32"/>
                                    <w:szCs w:val="28"/>
                                  </w:rPr>
                                </w:rPrChange>
                              </w:rPr>
                              <m:t>2u</m:t>
                            </m:r>
                          </m:e>
                          <m:sub>
                            <m:r>
                              <w:rPr>
                                <w:rFonts w:ascii="Cambria Math" w:hAnsi="Cambria Math"/>
                                <w:sz w:val="28"/>
                                <w:szCs w:val="28"/>
                                <w:rPrChange w:id="47" w:author="Chad Henry" w:date="2018-05-08T15:09:00Z">
                                  <w:rPr>
                                    <w:rFonts w:ascii="Cambria Math" w:hAnsi="Cambria Math"/>
                                    <w:sz w:val="32"/>
                                    <w:szCs w:val="28"/>
                                  </w:rPr>
                                </w:rPrChange>
                              </w:rPr>
                              <m:t>j</m:t>
                            </m:r>
                            <m:r>
                              <w:rPr>
                                <w:rFonts w:ascii="Cambria Math" w:hAnsi="Cambria Math"/>
                                <w:sz w:val="28"/>
                                <w:szCs w:val="28"/>
                              </w:rPr>
                              <m:t>,k</m:t>
                            </m:r>
                          </m:sub>
                          <m:sup>
                            <m:r>
                              <w:rPr>
                                <w:rFonts w:ascii="Cambria Math" w:hAnsi="Cambria Math"/>
                                <w:sz w:val="28"/>
                                <w:szCs w:val="28"/>
                                <w:rPrChange w:id="48" w:author="Chad Henry" w:date="2018-05-08T15:09:00Z">
                                  <w:rPr>
                                    <w:rFonts w:ascii="Cambria Math" w:hAnsi="Cambria Math"/>
                                    <w:sz w:val="32"/>
                                    <w:szCs w:val="28"/>
                                  </w:rPr>
                                </w:rPrChange>
                              </w:rPr>
                              <m:t>n</m:t>
                            </m:r>
                          </m:sup>
                        </m:sSubSup>
                        <m:r>
                          <w:rPr>
                            <w:rFonts w:ascii="Cambria Math" w:hAnsi="Cambria Math"/>
                            <w:sz w:val="28"/>
                            <w:szCs w:val="28"/>
                            <w:rPrChange w:id="49" w:author="Chad Henry" w:date="2018-05-08T15:09:00Z">
                              <w:rPr>
                                <w:rFonts w:ascii="Cambria Math" w:hAnsi="Cambria Math"/>
                                <w:sz w:val="32"/>
                                <w:szCs w:val="28"/>
                              </w:rPr>
                            </w:rPrChange>
                          </w:rPr>
                          <m:t>+</m:t>
                        </m:r>
                        <m:sSubSup>
                          <m:sSubSupPr>
                            <m:ctrlPr>
                              <w:rPr>
                                <w:rFonts w:ascii="Cambria Math" w:hAnsi="Cambria Math"/>
                                <w:i/>
                                <w:sz w:val="28"/>
                                <w:szCs w:val="28"/>
                              </w:rPr>
                            </m:ctrlPr>
                          </m:sSubSupPr>
                          <m:e>
                            <m:r>
                              <w:rPr>
                                <w:rFonts w:ascii="Cambria Math" w:hAnsi="Cambria Math"/>
                                <w:sz w:val="28"/>
                                <w:szCs w:val="28"/>
                                <w:rPrChange w:id="50" w:author="Chad Henry" w:date="2018-05-08T15:09:00Z">
                                  <w:rPr>
                                    <w:rFonts w:ascii="Cambria Math" w:hAnsi="Cambria Math"/>
                                    <w:sz w:val="32"/>
                                    <w:szCs w:val="28"/>
                                  </w:rPr>
                                </w:rPrChange>
                              </w:rPr>
                              <m:t>u</m:t>
                            </m:r>
                          </m:e>
                          <m:sub>
                            <m:r>
                              <w:rPr>
                                <w:rFonts w:ascii="Cambria Math" w:hAnsi="Cambria Math"/>
                                <w:sz w:val="28"/>
                                <w:szCs w:val="28"/>
                                <w:rPrChange w:id="51" w:author="Chad Henry" w:date="2018-05-08T15:09:00Z">
                                  <w:rPr>
                                    <w:rFonts w:ascii="Cambria Math" w:hAnsi="Cambria Math"/>
                                    <w:sz w:val="32"/>
                                    <w:szCs w:val="28"/>
                                  </w:rPr>
                                </w:rPrChange>
                              </w:rPr>
                              <m:t>j</m:t>
                            </m:r>
                            <m:r>
                              <w:rPr>
                                <w:rFonts w:ascii="Cambria Math" w:hAnsi="Cambria Math"/>
                                <w:sz w:val="28"/>
                                <w:szCs w:val="28"/>
                              </w:rPr>
                              <m:t>,k</m:t>
                            </m:r>
                            <m:r>
                              <w:rPr>
                                <w:rFonts w:ascii="Cambria Math" w:hAnsi="Cambria Math"/>
                                <w:sz w:val="28"/>
                                <w:szCs w:val="28"/>
                                <w:rPrChange w:id="52" w:author="Chad Henry" w:date="2018-05-08T15:09:00Z">
                                  <w:rPr>
                                    <w:rFonts w:ascii="Cambria Math" w:hAnsi="Cambria Math"/>
                                    <w:sz w:val="32"/>
                                    <w:szCs w:val="28"/>
                                  </w:rPr>
                                </w:rPrChange>
                              </w:rPr>
                              <m:t>+1</m:t>
                            </m:r>
                          </m:sub>
                          <m:sup>
                            <m:r>
                              <w:rPr>
                                <w:rFonts w:ascii="Cambria Math" w:hAnsi="Cambria Math"/>
                                <w:sz w:val="28"/>
                                <w:szCs w:val="28"/>
                                <w:rPrChange w:id="53" w:author="Chad Henry" w:date="2018-05-08T15:09:00Z">
                                  <w:rPr>
                                    <w:rFonts w:ascii="Cambria Math" w:hAnsi="Cambria Math"/>
                                    <w:sz w:val="32"/>
                                    <w:szCs w:val="28"/>
                                  </w:rPr>
                                </w:rPrChange>
                              </w:rPr>
                              <m:t>n</m:t>
                            </m:r>
                          </m:sup>
                        </m:sSubSup>
                      </m:num>
                      <m:den>
                        <m:r>
                          <w:rPr>
                            <w:rFonts w:ascii="Cambria Math" w:hAnsi="Cambria Math"/>
                            <w:sz w:val="28"/>
                            <w:szCs w:val="28"/>
                            <w:rPrChange w:id="54" w:author="Chad Henry" w:date="2018-05-08T15:09:00Z">
                              <w:rPr>
                                <w:rFonts w:ascii="Cambria Math" w:hAnsi="Cambria Math"/>
                                <w:sz w:val="32"/>
                                <w:szCs w:val="28"/>
                              </w:rPr>
                            </w:rPrChange>
                          </w:rPr>
                          <m:t>∆</m:t>
                        </m:r>
                        <m:sSup>
                          <m:sSupPr>
                            <m:ctrlPr>
                              <w:rPr>
                                <w:rFonts w:ascii="Cambria Math" w:hAnsi="Cambria Math"/>
                                <w:i/>
                                <w:sz w:val="28"/>
                                <w:szCs w:val="28"/>
                              </w:rPr>
                            </m:ctrlPr>
                          </m:sSupPr>
                          <m:e>
                            <m:r>
                              <w:ins w:id="55" w:author="Chad Henry" w:date="2018-05-08T15:07:00Z">
                                <w:rPr>
                                  <w:rFonts w:ascii="Cambria Math" w:hAnsi="Cambria Math"/>
                                  <w:sz w:val="28"/>
                                  <w:szCs w:val="28"/>
                                  <w:rPrChange w:id="56" w:author="Chad Henry" w:date="2018-05-08T15:09:00Z">
                                    <w:rPr>
                                      <w:rFonts w:ascii="Cambria Math" w:hAnsi="Cambria Math"/>
                                      <w:sz w:val="32"/>
                                      <w:szCs w:val="28"/>
                                    </w:rPr>
                                  </w:rPrChange>
                                </w:rPr>
                                <m:t>y</m:t>
                              </w:ins>
                            </m:r>
                            <m:r>
                              <w:del w:id="57" w:author="Chad Henry" w:date="2018-05-08T15:07:00Z">
                                <w:rPr>
                                  <w:rFonts w:ascii="Cambria Math" w:hAnsi="Cambria Math"/>
                                  <w:sz w:val="28"/>
                                  <w:szCs w:val="28"/>
                                  <w:rPrChange w:id="58" w:author="Chad Henry" w:date="2018-05-08T15:09:00Z">
                                    <w:rPr>
                                      <w:rFonts w:ascii="Cambria Math" w:hAnsi="Cambria Math"/>
                                      <w:sz w:val="32"/>
                                      <w:szCs w:val="24"/>
                                    </w:rPr>
                                  </w:rPrChange>
                                </w:rPr>
                                <m:t>x</m:t>
                              </w:del>
                            </m:r>
                          </m:e>
                          <m:sup>
                            <m:r>
                              <w:rPr>
                                <w:rFonts w:ascii="Cambria Math" w:hAnsi="Cambria Math"/>
                                <w:sz w:val="28"/>
                                <w:szCs w:val="28"/>
                                <w:rPrChange w:id="59" w:author="Chad Henry" w:date="2018-05-08T15:09:00Z">
                                  <w:rPr>
                                    <w:rFonts w:ascii="Cambria Math" w:hAnsi="Cambria Math"/>
                                    <w:sz w:val="32"/>
                                    <w:szCs w:val="24"/>
                                  </w:rPr>
                                </w:rPrChange>
                              </w:rPr>
                              <m:t>2</m:t>
                            </m:r>
                          </m:sup>
                        </m:sSup>
                      </m:den>
                    </m:f>
                    <m:r>
                      <w:rPr>
                        <w:rFonts w:ascii="Cambria Math" w:hAnsi="Cambria Math"/>
                        <w:sz w:val="28"/>
                        <w:szCs w:val="28"/>
                        <w:rPrChange w:id="60" w:author="Chad Henry" w:date="2018-05-08T15:09:00Z">
                          <w:rPr>
                            <w:rFonts w:ascii="Cambria Math" w:hAnsi="Cambria Math"/>
                            <w:sz w:val="32"/>
                            <w:szCs w:val="24"/>
                          </w:rPr>
                        </w:rPrChange>
                      </w:rPr>
                      <m:t>+</m:t>
                    </m:r>
                    <m:f>
                      <m:fPr>
                        <m:ctrlPr>
                          <w:rPr>
                            <w:rFonts w:ascii="Cambria Math" w:hAnsi="Cambria Math"/>
                            <w:i/>
                            <w:sz w:val="28"/>
                            <w:szCs w:val="28"/>
                          </w:rPr>
                        </m:ctrlPr>
                      </m:fPr>
                      <m:num>
                        <m:sSubSup>
                          <m:sSubSupPr>
                            <m:ctrlPr>
                              <w:rPr>
                                <w:rFonts w:ascii="Cambria Math" w:hAnsi="Cambria Math"/>
                                <w:i/>
                                <w:sz w:val="28"/>
                                <w:szCs w:val="28"/>
                              </w:rPr>
                            </m:ctrlPr>
                          </m:sSubSupPr>
                          <m:e>
                            <m:r>
                              <w:rPr>
                                <w:rFonts w:ascii="Cambria Math" w:hAnsi="Cambria Math"/>
                                <w:sz w:val="28"/>
                                <w:szCs w:val="28"/>
                                <w:rPrChange w:id="61" w:author="Chad Henry" w:date="2018-05-08T15:09:00Z">
                                  <w:rPr>
                                    <w:rFonts w:ascii="Cambria Math" w:hAnsi="Cambria Math"/>
                                    <w:sz w:val="32"/>
                                    <w:szCs w:val="24"/>
                                  </w:rPr>
                                </w:rPrChange>
                              </w:rPr>
                              <m:t>u</m:t>
                            </m:r>
                          </m:e>
                          <m:sub>
                            <m:r>
                              <w:rPr>
                                <w:rFonts w:ascii="Cambria Math" w:hAnsi="Cambria Math"/>
                                <w:sz w:val="28"/>
                                <w:szCs w:val="28"/>
                                <w:rPrChange w:id="62" w:author="Chad Henry" w:date="2018-05-08T15:09:00Z">
                                  <w:rPr>
                                    <w:rFonts w:ascii="Cambria Math" w:hAnsi="Cambria Math"/>
                                    <w:sz w:val="32"/>
                                    <w:szCs w:val="24"/>
                                  </w:rPr>
                                </w:rPrChange>
                              </w:rPr>
                              <m:t>j</m:t>
                            </m:r>
                            <m:r>
                              <w:rPr>
                                <w:rFonts w:ascii="Cambria Math" w:hAnsi="Cambria Math"/>
                                <w:sz w:val="28"/>
                                <w:szCs w:val="28"/>
                              </w:rPr>
                              <m:t>,k</m:t>
                            </m:r>
                            <m:r>
                              <w:rPr>
                                <w:rFonts w:ascii="Cambria Math" w:hAnsi="Cambria Math"/>
                                <w:sz w:val="28"/>
                                <w:szCs w:val="28"/>
                                <w:rPrChange w:id="63" w:author="Chad Henry" w:date="2018-05-08T15:09:00Z">
                                  <w:rPr>
                                    <w:rFonts w:ascii="Cambria Math" w:hAnsi="Cambria Math"/>
                                    <w:sz w:val="32"/>
                                    <w:szCs w:val="24"/>
                                  </w:rPr>
                                </w:rPrChange>
                              </w:rPr>
                              <m:t>-1</m:t>
                            </m:r>
                          </m:sub>
                          <m:sup>
                            <m:r>
                              <w:rPr>
                                <w:rFonts w:ascii="Cambria Math" w:hAnsi="Cambria Math"/>
                                <w:sz w:val="28"/>
                                <w:szCs w:val="28"/>
                                <w:rPrChange w:id="64" w:author="Chad Henry" w:date="2018-05-08T15:09:00Z">
                                  <w:rPr>
                                    <w:rFonts w:ascii="Cambria Math" w:hAnsi="Cambria Math"/>
                                    <w:sz w:val="32"/>
                                    <w:szCs w:val="24"/>
                                  </w:rPr>
                                </w:rPrChange>
                              </w:rPr>
                              <m:t>n+1</m:t>
                            </m:r>
                          </m:sup>
                        </m:sSubSup>
                        <m:r>
                          <w:rPr>
                            <w:rFonts w:ascii="Cambria Math" w:hAnsi="Cambria Math"/>
                            <w:sz w:val="28"/>
                            <w:szCs w:val="28"/>
                            <w:rPrChange w:id="65" w:author="Chad Henry" w:date="2018-05-08T15:09:00Z">
                              <w:rPr>
                                <w:rFonts w:ascii="Cambria Math" w:hAnsi="Cambria Math"/>
                                <w:sz w:val="32"/>
                                <w:szCs w:val="24"/>
                              </w:rPr>
                            </w:rPrChange>
                          </w:rPr>
                          <m:t>-</m:t>
                        </m:r>
                        <m:sSubSup>
                          <m:sSubSupPr>
                            <m:ctrlPr>
                              <w:rPr>
                                <w:rFonts w:ascii="Cambria Math" w:hAnsi="Cambria Math"/>
                                <w:i/>
                                <w:sz w:val="28"/>
                                <w:szCs w:val="28"/>
                              </w:rPr>
                            </m:ctrlPr>
                          </m:sSubSupPr>
                          <m:e>
                            <m:r>
                              <w:rPr>
                                <w:rFonts w:ascii="Cambria Math" w:hAnsi="Cambria Math"/>
                                <w:sz w:val="28"/>
                                <w:szCs w:val="28"/>
                                <w:rPrChange w:id="66" w:author="Chad Henry" w:date="2018-05-08T15:09:00Z">
                                  <w:rPr>
                                    <w:rFonts w:ascii="Cambria Math" w:hAnsi="Cambria Math"/>
                                    <w:sz w:val="32"/>
                                    <w:szCs w:val="24"/>
                                  </w:rPr>
                                </w:rPrChange>
                              </w:rPr>
                              <m:t>2u</m:t>
                            </m:r>
                          </m:e>
                          <m:sub>
                            <m:r>
                              <w:rPr>
                                <w:rFonts w:ascii="Cambria Math" w:hAnsi="Cambria Math"/>
                                <w:sz w:val="28"/>
                                <w:szCs w:val="28"/>
                                <w:rPrChange w:id="67" w:author="Chad Henry" w:date="2018-05-08T15:09:00Z">
                                  <w:rPr>
                                    <w:rFonts w:ascii="Cambria Math" w:hAnsi="Cambria Math"/>
                                    <w:sz w:val="32"/>
                                    <w:szCs w:val="24"/>
                                  </w:rPr>
                                </w:rPrChange>
                              </w:rPr>
                              <m:t>j</m:t>
                            </m:r>
                            <m:r>
                              <w:rPr>
                                <w:rFonts w:ascii="Cambria Math" w:hAnsi="Cambria Math"/>
                                <w:sz w:val="28"/>
                                <w:szCs w:val="28"/>
                              </w:rPr>
                              <m:t>,k</m:t>
                            </m:r>
                          </m:sub>
                          <m:sup>
                            <m:r>
                              <w:rPr>
                                <w:rFonts w:ascii="Cambria Math" w:hAnsi="Cambria Math"/>
                                <w:sz w:val="28"/>
                                <w:szCs w:val="28"/>
                                <w:rPrChange w:id="68" w:author="Chad Henry" w:date="2018-05-08T15:09:00Z">
                                  <w:rPr>
                                    <w:rFonts w:ascii="Cambria Math" w:hAnsi="Cambria Math"/>
                                    <w:sz w:val="32"/>
                                    <w:szCs w:val="24"/>
                                  </w:rPr>
                                </w:rPrChange>
                              </w:rPr>
                              <m:t>n+1</m:t>
                            </m:r>
                          </m:sup>
                        </m:sSubSup>
                        <m:r>
                          <w:rPr>
                            <w:rFonts w:ascii="Cambria Math" w:hAnsi="Cambria Math"/>
                            <w:sz w:val="28"/>
                            <w:szCs w:val="28"/>
                            <w:rPrChange w:id="69" w:author="Chad Henry" w:date="2018-05-08T15:09:00Z">
                              <w:rPr>
                                <w:rFonts w:ascii="Cambria Math" w:hAnsi="Cambria Math"/>
                                <w:sz w:val="32"/>
                                <w:szCs w:val="24"/>
                              </w:rPr>
                            </w:rPrChange>
                          </w:rPr>
                          <m:t>+</m:t>
                        </m:r>
                        <m:sSubSup>
                          <m:sSubSupPr>
                            <m:ctrlPr>
                              <w:rPr>
                                <w:rFonts w:ascii="Cambria Math" w:hAnsi="Cambria Math"/>
                                <w:i/>
                                <w:sz w:val="28"/>
                                <w:szCs w:val="28"/>
                              </w:rPr>
                            </m:ctrlPr>
                          </m:sSubSupPr>
                          <m:e>
                            <m:r>
                              <w:rPr>
                                <w:rFonts w:ascii="Cambria Math" w:hAnsi="Cambria Math"/>
                                <w:sz w:val="28"/>
                                <w:szCs w:val="28"/>
                                <w:rPrChange w:id="70" w:author="Chad Henry" w:date="2018-05-08T15:09:00Z">
                                  <w:rPr>
                                    <w:rFonts w:ascii="Cambria Math" w:hAnsi="Cambria Math"/>
                                    <w:sz w:val="32"/>
                                    <w:szCs w:val="24"/>
                                  </w:rPr>
                                </w:rPrChange>
                              </w:rPr>
                              <m:t>u</m:t>
                            </m:r>
                          </m:e>
                          <m:sub>
                            <m:r>
                              <w:rPr>
                                <w:rFonts w:ascii="Cambria Math" w:hAnsi="Cambria Math"/>
                                <w:sz w:val="28"/>
                                <w:szCs w:val="28"/>
                                <w:rPrChange w:id="71" w:author="Chad Henry" w:date="2018-05-08T15:09:00Z">
                                  <w:rPr>
                                    <w:rFonts w:ascii="Cambria Math" w:hAnsi="Cambria Math"/>
                                    <w:sz w:val="32"/>
                                    <w:szCs w:val="24"/>
                                  </w:rPr>
                                </w:rPrChange>
                              </w:rPr>
                              <m:t>j</m:t>
                            </m:r>
                            <m:r>
                              <w:rPr>
                                <w:rFonts w:ascii="Cambria Math" w:hAnsi="Cambria Math"/>
                                <w:sz w:val="28"/>
                                <w:szCs w:val="28"/>
                              </w:rPr>
                              <m:t>,k</m:t>
                            </m:r>
                            <m:r>
                              <w:rPr>
                                <w:rFonts w:ascii="Cambria Math" w:hAnsi="Cambria Math"/>
                                <w:sz w:val="28"/>
                                <w:szCs w:val="28"/>
                                <w:rPrChange w:id="72" w:author="Chad Henry" w:date="2018-05-08T15:09:00Z">
                                  <w:rPr>
                                    <w:rFonts w:ascii="Cambria Math" w:hAnsi="Cambria Math"/>
                                    <w:sz w:val="32"/>
                                    <w:szCs w:val="24"/>
                                  </w:rPr>
                                </w:rPrChange>
                              </w:rPr>
                              <m:t>+1</m:t>
                            </m:r>
                          </m:sub>
                          <m:sup>
                            <m:r>
                              <w:rPr>
                                <w:rFonts w:ascii="Cambria Math" w:hAnsi="Cambria Math"/>
                                <w:sz w:val="28"/>
                                <w:szCs w:val="28"/>
                                <w:rPrChange w:id="73" w:author="Chad Henry" w:date="2018-05-08T15:09:00Z">
                                  <w:rPr>
                                    <w:rFonts w:ascii="Cambria Math" w:hAnsi="Cambria Math"/>
                                    <w:sz w:val="32"/>
                                    <w:szCs w:val="24"/>
                                  </w:rPr>
                                </w:rPrChange>
                              </w:rPr>
                              <m:t>n+1</m:t>
                            </m:r>
                          </m:sup>
                        </m:sSubSup>
                      </m:num>
                      <m:den>
                        <m:r>
                          <w:rPr>
                            <w:rFonts w:ascii="Cambria Math" w:hAnsi="Cambria Math"/>
                            <w:sz w:val="28"/>
                            <w:szCs w:val="28"/>
                            <w:rPrChange w:id="74" w:author="Chad Henry" w:date="2018-05-08T15:09:00Z">
                              <w:rPr>
                                <w:rFonts w:ascii="Cambria Math" w:hAnsi="Cambria Math"/>
                                <w:sz w:val="32"/>
                                <w:szCs w:val="24"/>
                              </w:rPr>
                            </w:rPrChange>
                          </w:rPr>
                          <m:t>∆</m:t>
                        </m:r>
                        <m:sSup>
                          <m:sSupPr>
                            <m:ctrlPr>
                              <w:rPr>
                                <w:rFonts w:ascii="Cambria Math" w:hAnsi="Cambria Math"/>
                                <w:i/>
                                <w:sz w:val="28"/>
                                <w:szCs w:val="28"/>
                              </w:rPr>
                            </m:ctrlPr>
                          </m:sSupPr>
                          <m:e>
                            <m:r>
                              <w:ins w:id="75" w:author="Chad Henry" w:date="2018-05-08T15:07:00Z">
                                <w:rPr>
                                  <w:rFonts w:ascii="Cambria Math" w:hAnsi="Cambria Math"/>
                                  <w:sz w:val="28"/>
                                  <w:szCs w:val="28"/>
                                  <w:rPrChange w:id="76" w:author="Chad Henry" w:date="2018-05-08T15:09:00Z">
                                    <w:rPr>
                                      <w:rFonts w:ascii="Cambria Math" w:hAnsi="Cambria Math"/>
                                      <w:sz w:val="32"/>
                                      <w:szCs w:val="24"/>
                                    </w:rPr>
                                  </w:rPrChange>
                                </w:rPr>
                                <m:t>y</m:t>
                              </w:ins>
                            </m:r>
                            <m:r>
                              <w:del w:id="77" w:author="Chad Henry" w:date="2018-05-08T15:07:00Z">
                                <w:rPr>
                                  <w:rFonts w:ascii="Cambria Math" w:hAnsi="Cambria Math"/>
                                  <w:sz w:val="28"/>
                                  <w:szCs w:val="28"/>
                                  <w:rPrChange w:id="78" w:author="Chad Henry" w:date="2018-05-08T15:09:00Z">
                                    <w:rPr>
                                      <w:rFonts w:ascii="Cambria Math" w:hAnsi="Cambria Math"/>
                                      <w:sz w:val="32"/>
                                      <w:szCs w:val="24"/>
                                    </w:rPr>
                                  </w:rPrChange>
                                </w:rPr>
                                <m:t>x</m:t>
                              </w:del>
                            </m:r>
                          </m:e>
                          <m:sup>
                            <m:r>
                              <w:rPr>
                                <w:rFonts w:ascii="Cambria Math" w:hAnsi="Cambria Math"/>
                                <w:sz w:val="28"/>
                                <w:szCs w:val="28"/>
                                <w:rPrChange w:id="79" w:author="Chad Henry" w:date="2018-05-08T15:09:00Z">
                                  <w:rPr>
                                    <w:rFonts w:ascii="Cambria Math" w:hAnsi="Cambria Math"/>
                                    <w:sz w:val="32"/>
                                    <w:szCs w:val="24"/>
                                  </w:rPr>
                                </w:rPrChange>
                              </w:rPr>
                              <m:t>2</m:t>
                            </m:r>
                          </m:sup>
                        </m:sSup>
                      </m:den>
                    </m:f>
                    <m:ctrlPr>
                      <w:rPr>
                        <w:rFonts w:ascii="Cambria Math" w:hAnsi="Cambria Math"/>
                        <w:i/>
                        <w:sz w:val="28"/>
                        <w:szCs w:val="28"/>
                      </w:rPr>
                    </m:ctrlPr>
                  </m:e>
                </m:d>
              </m:e>
            </m:eqArr>
          </m:e>
        </m:d>
      </m:oMath>
      <w:r w:rsidR="0048263F">
        <w:rPr>
          <w:rFonts w:eastAsiaTheme="minorEastAsia"/>
          <w:sz w:val="28"/>
          <w:szCs w:val="24"/>
        </w:rPr>
        <w:tab/>
      </w:r>
      <w:r w:rsidR="005C1938">
        <w:rPr>
          <w:rFonts w:eastAsiaTheme="minorEastAsia"/>
          <w:sz w:val="28"/>
          <w:szCs w:val="24"/>
        </w:rPr>
        <w:tab/>
      </w:r>
      <w:r w:rsidR="0048263F">
        <w:rPr>
          <w:rFonts w:eastAsiaTheme="minorEastAsia"/>
          <w:sz w:val="28"/>
          <w:szCs w:val="24"/>
        </w:rPr>
        <w:tab/>
      </w:r>
    </w:p>
    <w:p w14:paraId="3F4A5C4A" w14:textId="20337FBF" w:rsidR="00E13D45" w:rsidRPr="00E13D45" w:rsidRDefault="005C1938" w:rsidP="00041B68">
      <w:pPr>
        <w:autoSpaceDE w:val="0"/>
        <w:autoSpaceDN w:val="0"/>
        <w:adjustRightInd w:val="0"/>
        <w:spacing w:after="0" w:line="240" w:lineRule="auto"/>
        <w:rPr>
          <w:rFonts w:eastAsiaTheme="minorEastAsia"/>
          <w:szCs w:val="24"/>
        </w:rPr>
      </w:pPr>
      <w:r>
        <w:rPr>
          <w:rFonts w:eastAsiaTheme="minorEastAsia"/>
          <w:szCs w:val="24"/>
        </w:rPr>
        <w:t>Explicit</w:t>
      </w:r>
    </w:p>
    <w:p w14:paraId="523F40E2" w14:textId="43EF474E" w:rsidR="00117AA1" w:rsidRPr="00204343" w:rsidDel="00204343" w:rsidRDefault="005C1938" w:rsidP="00041B68">
      <w:pPr>
        <w:autoSpaceDE w:val="0"/>
        <w:autoSpaceDN w:val="0"/>
        <w:adjustRightInd w:val="0"/>
        <w:spacing w:after="0" w:line="240" w:lineRule="auto"/>
        <w:rPr>
          <w:del w:id="80" w:author="Chad Henry" w:date="2018-05-08T15:08:00Z"/>
          <w:rFonts w:ascii="Cambria Math" w:hAnsi="Cambria Math"/>
          <w:sz w:val="32"/>
          <w:szCs w:val="32"/>
          <w:rPrChange w:id="81" w:author="Chad Henry" w:date="2018-05-08T15:13:00Z">
            <w:rPr>
              <w:del w:id="82" w:author="Chad Henry" w:date="2018-05-08T15:08:00Z"/>
              <w:szCs w:val="24"/>
            </w:rPr>
          </w:rPrChange>
        </w:rPr>
      </w:pPr>
      <w:r>
        <w:rPr>
          <w:rFonts w:eastAsiaTheme="minorEastAsia"/>
          <w:szCs w:val="32"/>
        </w:rPr>
        <w:t xml:space="preserve"> </w:t>
      </w:r>
      <w:commentRangeStart w:id="83"/>
      <m:oMath>
        <m:f>
          <m:fPr>
            <m:ctrlPr>
              <w:rPr>
                <w:rFonts w:ascii="Cambria Math" w:hAnsi="Cambria Math"/>
                <w:i/>
                <w:sz w:val="28"/>
                <w:szCs w:val="32"/>
              </w:rPr>
            </m:ctrlPr>
          </m:fPr>
          <m:num>
            <m:sSubSup>
              <m:sSubSupPr>
                <m:ctrlPr>
                  <w:rPr>
                    <w:rFonts w:ascii="Cambria Math" w:hAnsi="Cambria Math"/>
                    <w:i/>
                    <w:sz w:val="28"/>
                    <w:szCs w:val="32"/>
                  </w:rPr>
                </m:ctrlPr>
              </m:sSubSupPr>
              <m:e>
                <m:r>
                  <w:rPr>
                    <w:rFonts w:ascii="Cambria Math" w:hAnsi="Cambria Math"/>
                    <w:sz w:val="28"/>
                    <w:szCs w:val="32"/>
                    <w:rPrChange w:id="84" w:author="Chad Henry" w:date="2018-05-08T15:13:00Z">
                      <w:rPr>
                        <w:rFonts w:ascii="Cambria Math" w:hAnsi="Cambria Math"/>
                        <w:sz w:val="28"/>
                        <w:szCs w:val="24"/>
                      </w:rPr>
                    </w:rPrChange>
                  </w:rPr>
                  <m:t>u</m:t>
                </m:r>
              </m:e>
              <m:sub>
                <m:r>
                  <w:rPr>
                    <w:rFonts w:ascii="Cambria Math" w:hAnsi="Cambria Math"/>
                    <w:sz w:val="28"/>
                    <w:szCs w:val="32"/>
                    <w:rPrChange w:id="85" w:author="Chad Henry" w:date="2018-05-08T15:13:00Z">
                      <w:rPr>
                        <w:rFonts w:ascii="Cambria Math" w:hAnsi="Cambria Math"/>
                        <w:sz w:val="28"/>
                        <w:szCs w:val="24"/>
                      </w:rPr>
                    </w:rPrChange>
                  </w:rPr>
                  <m:t>j</m:t>
                </m:r>
                <m:r>
                  <w:rPr>
                    <w:rFonts w:ascii="Cambria Math" w:hAnsi="Cambria Math"/>
                    <w:sz w:val="28"/>
                    <w:szCs w:val="32"/>
                  </w:rPr>
                  <m:t>,k</m:t>
                </m:r>
              </m:sub>
              <m:sup>
                <m:r>
                  <w:rPr>
                    <w:rFonts w:ascii="Cambria Math" w:hAnsi="Cambria Math"/>
                    <w:sz w:val="28"/>
                    <w:szCs w:val="32"/>
                    <w:rPrChange w:id="86" w:author="Chad Henry" w:date="2018-05-08T15:13:00Z">
                      <w:rPr>
                        <w:rFonts w:ascii="Cambria Math" w:hAnsi="Cambria Math"/>
                        <w:sz w:val="28"/>
                        <w:szCs w:val="24"/>
                      </w:rPr>
                    </w:rPrChange>
                  </w:rPr>
                  <m:t>n+1</m:t>
                </m:r>
              </m:sup>
            </m:sSubSup>
            <m:r>
              <w:rPr>
                <w:rFonts w:ascii="Cambria Math" w:hAnsi="Cambria Math"/>
                <w:sz w:val="28"/>
                <w:szCs w:val="32"/>
                <w:rPrChange w:id="87" w:author="Chad Henry" w:date="2018-05-08T15:13:00Z">
                  <w:rPr>
                    <w:rFonts w:ascii="Cambria Math" w:hAnsi="Cambria Math"/>
                    <w:sz w:val="28"/>
                    <w:szCs w:val="24"/>
                  </w:rPr>
                </w:rPrChange>
              </w:rPr>
              <m:t>-</m:t>
            </m:r>
            <m:sSubSup>
              <m:sSubSupPr>
                <m:ctrlPr>
                  <w:rPr>
                    <w:rFonts w:ascii="Cambria Math" w:hAnsi="Cambria Math"/>
                    <w:i/>
                    <w:sz w:val="28"/>
                    <w:szCs w:val="32"/>
                  </w:rPr>
                </m:ctrlPr>
              </m:sSubSupPr>
              <m:e>
                <m:r>
                  <w:rPr>
                    <w:rFonts w:ascii="Cambria Math" w:hAnsi="Cambria Math"/>
                    <w:sz w:val="28"/>
                    <w:szCs w:val="32"/>
                    <w:rPrChange w:id="88" w:author="Chad Henry" w:date="2018-05-08T15:13:00Z">
                      <w:rPr>
                        <w:rFonts w:ascii="Cambria Math" w:hAnsi="Cambria Math"/>
                        <w:sz w:val="28"/>
                        <w:szCs w:val="24"/>
                      </w:rPr>
                    </w:rPrChange>
                  </w:rPr>
                  <m:t>u</m:t>
                </m:r>
              </m:e>
              <m:sub>
                <m:r>
                  <w:rPr>
                    <w:rFonts w:ascii="Cambria Math" w:hAnsi="Cambria Math"/>
                    <w:sz w:val="28"/>
                    <w:szCs w:val="32"/>
                    <w:rPrChange w:id="89" w:author="Chad Henry" w:date="2018-05-08T15:13:00Z">
                      <w:rPr>
                        <w:rFonts w:ascii="Cambria Math" w:hAnsi="Cambria Math"/>
                        <w:sz w:val="28"/>
                        <w:szCs w:val="24"/>
                      </w:rPr>
                    </w:rPrChange>
                  </w:rPr>
                  <m:t>j</m:t>
                </m:r>
                <m:r>
                  <w:rPr>
                    <w:rFonts w:ascii="Cambria Math" w:hAnsi="Cambria Math"/>
                    <w:sz w:val="28"/>
                    <w:szCs w:val="32"/>
                  </w:rPr>
                  <m:t>,k</m:t>
                </m:r>
              </m:sub>
              <m:sup>
                <m:r>
                  <w:rPr>
                    <w:rFonts w:ascii="Cambria Math" w:hAnsi="Cambria Math"/>
                    <w:sz w:val="28"/>
                    <w:szCs w:val="32"/>
                    <w:rPrChange w:id="90" w:author="Chad Henry" w:date="2018-05-08T15:13:00Z">
                      <w:rPr>
                        <w:rFonts w:ascii="Cambria Math" w:hAnsi="Cambria Math"/>
                        <w:sz w:val="28"/>
                        <w:szCs w:val="24"/>
                      </w:rPr>
                    </w:rPrChange>
                  </w:rPr>
                  <m:t>n</m:t>
                </m:r>
              </m:sup>
            </m:sSubSup>
          </m:num>
          <m:den>
            <m:r>
              <w:rPr>
                <w:rFonts w:ascii="Cambria Math" w:hAnsi="Cambria Math"/>
                <w:sz w:val="28"/>
                <w:szCs w:val="32"/>
                <w:rPrChange w:id="91" w:author="Chad Henry" w:date="2018-05-08T15:13:00Z">
                  <w:rPr>
                    <w:rFonts w:ascii="Cambria Math" w:hAnsi="Cambria Math"/>
                    <w:sz w:val="28"/>
                    <w:szCs w:val="24"/>
                  </w:rPr>
                </w:rPrChange>
              </w:rPr>
              <m:t>∆t</m:t>
            </m:r>
          </m:den>
        </m:f>
        <m:r>
          <w:rPr>
            <w:rFonts w:ascii="Cambria Math" w:hAnsi="Cambria Math"/>
            <w:sz w:val="28"/>
            <w:szCs w:val="32"/>
            <w:rPrChange w:id="92" w:author="Chad Henry" w:date="2018-05-08T15:13:00Z">
              <w:rPr>
                <w:rFonts w:ascii="Cambria Math" w:hAnsi="Cambria Math"/>
                <w:sz w:val="28"/>
                <w:szCs w:val="24"/>
              </w:rPr>
            </w:rPrChange>
          </w:rPr>
          <m:t>=D</m:t>
        </m:r>
        <m:d>
          <m:dPr>
            <m:ctrlPr>
              <w:ins w:id="93" w:author="Chad Henry" w:date="2018-05-08T15:08:00Z">
                <w:rPr>
                  <w:rFonts w:ascii="Cambria Math" w:hAnsi="Cambria Math"/>
                  <w:i/>
                  <w:sz w:val="28"/>
                  <w:szCs w:val="32"/>
                </w:rPr>
              </w:ins>
            </m:ctrlPr>
          </m:dPr>
          <m:e>
            <m:f>
              <m:fPr>
                <m:ctrlPr>
                  <w:ins w:id="94" w:author="Chad Henry" w:date="2018-05-08T15:08:00Z">
                    <w:rPr>
                      <w:rFonts w:ascii="Cambria Math" w:hAnsi="Cambria Math"/>
                      <w:i/>
                      <w:sz w:val="28"/>
                      <w:szCs w:val="32"/>
                    </w:rPr>
                  </w:ins>
                </m:ctrlPr>
              </m:fPr>
              <m:num>
                <m:sSubSup>
                  <m:sSubSupPr>
                    <m:ctrlPr>
                      <w:ins w:id="95" w:author="Chad Henry" w:date="2018-05-08T15:08:00Z">
                        <w:rPr>
                          <w:rFonts w:ascii="Cambria Math" w:hAnsi="Cambria Math"/>
                          <w:i/>
                          <w:sz w:val="28"/>
                          <w:szCs w:val="32"/>
                        </w:rPr>
                      </w:ins>
                    </m:ctrlPr>
                  </m:sSubSupPr>
                  <m:e>
                    <m:r>
                      <w:ins w:id="96" w:author="Chad Henry" w:date="2018-05-08T15:08:00Z">
                        <w:rPr>
                          <w:rFonts w:ascii="Cambria Math" w:hAnsi="Cambria Math"/>
                          <w:sz w:val="28"/>
                          <w:szCs w:val="32"/>
                          <w:rPrChange w:id="97" w:author="Chad Henry" w:date="2018-05-08T15:13:00Z">
                            <w:rPr>
                              <w:rFonts w:ascii="Cambria Math" w:hAnsi="Cambria Math"/>
                              <w:sz w:val="28"/>
                              <w:szCs w:val="24"/>
                            </w:rPr>
                          </w:rPrChange>
                        </w:rPr>
                        <m:t>u</m:t>
                      </w:ins>
                    </m:r>
                  </m:e>
                  <m:sub>
                    <m:r>
                      <w:ins w:id="98" w:author="Chad Henry" w:date="2018-05-08T15:08:00Z">
                        <w:rPr>
                          <w:rFonts w:ascii="Cambria Math" w:hAnsi="Cambria Math"/>
                          <w:sz w:val="28"/>
                          <w:szCs w:val="32"/>
                          <w:rPrChange w:id="99" w:author="Chad Henry" w:date="2018-05-08T15:13:00Z">
                            <w:rPr>
                              <w:rFonts w:ascii="Cambria Math" w:hAnsi="Cambria Math"/>
                              <w:sz w:val="28"/>
                              <w:szCs w:val="24"/>
                            </w:rPr>
                          </w:rPrChange>
                        </w:rPr>
                        <m:t>j-1</m:t>
                      </w:ins>
                    </m:r>
                    <m:r>
                      <w:rPr>
                        <w:rFonts w:ascii="Cambria Math" w:hAnsi="Cambria Math"/>
                        <w:sz w:val="28"/>
                        <w:szCs w:val="32"/>
                      </w:rPr>
                      <m:t>,k</m:t>
                    </m:r>
                  </m:sub>
                  <m:sup>
                    <m:r>
                      <w:ins w:id="100" w:author="Chad Henry" w:date="2018-05-08T15:08:00Z">
                        <w:rPr>
                          <w:rFonts w:ascii="Cambria Math" w:hAnsi="Cambria Math"/>
                          <w:sz w:val="28"/>
                          <w:szCs w:val="32"/>
                          <w:rPrChange w:id="101" w:author="Chad Henry" w:date="2018-05-08T15:13:00Z">
                            <w:rPr>
                              <w:rFonts w:ascii="Cambria Math" w:hAnsi="Cambria Math"/>
                              <w:sz w:val="28"/>
                              <w:szCs w:val="24"/>
                            </w:rPr>
                          </w:rPrChange>
                        </w:rPr>
                        <m:t>n</m:t>
                      </w:ins>
                    </m:r>
                  </m:sup>
                </m:sSubSup>
                <m:r>
                  <w:ins w:id="102" w:author="Chad Henry" w:date="2018-05-08T15:08:00Z">
                    <w:rPr>
                      <w:rFonts w:ascii="Cambria Math" w:hAnsi="Cambria Math"/>
                      <w:sz w:val="28"/>
                      <w:szCs w:val="32"/>
                      <w:rPrChange w:id="103" w:author="Chad Henry" w:date="2018-05-08T15:13:00Z">
                        <w:rPr>
                          <w:rFonts w:ascii="Cambria Math" w:hAnsi="Cambria Math"/>
                          <w:sz w:val="28"/>
                          <w:szCs w:val="24"/>
                        </w:rPr>
                      </w:rPrChange>
                    </w:rPr>
                    <m:t>-</m:t>
                  </w:ins>
                </m:r>
                <m:sSubSup>
                  <m:sSubSupPr>
                    <m:ctrlPr>
                      <w:ins w:id="104" w:author="Chad Henry" w:date="2018-05-08T15:08:00Z">
                        <w:rPr>
                          <w:rFonts w:ascii="Cambria Math" w:hAnsi="Cambria Math"/>
                          <w:i/>
                          <w:sz w:val="28"/>
                          <w:szCs w:val="32"/>
                        </w:rPr>
                      </w:ins>
                    </m:ctrlPr>
                  </m:sSubSupPr>
                  <m:e>
                    <m:r>
                      <w:ins w:id="105" w:author="Chad Henry" w:date="2018-05-08T15:08:00Z">
                        <w:rPr>
                          <w:rFonts w:ascii="Cambria Math" w:hAnsi="Cambria Math"/>
                          <w:sz w:val="28"/>
                          <w:szCs w:val="32"/>
                          <w:rPrChange w:id="106" w:author="Chad Henry" w:date="2018-05-08T15:13:00Z">
                            <w:rPr>
                              <w:rFonts w:ascii="Cambria Math" w:hAnsi="Cambria Math"/>
                              <w:sz w:val="28"/>
                              <w:szCs w:val="24"/>
                            </w:rPr>
                          </w:rPrChange>
                        </w:rPr>
                        <m:t>2u</m:t>
                      </w:ins>
                    </m:r>
                  </m:e>
                  <m:sub>
                    <m:r>
                      <w:ins w:id="107" w:author="Chad Henry" w:date="2018-05-08T15:08:00Z">
                        <w:rPr>
                          <w:rFonts w:ascii="Cambria Math" w:hAnsi="Cambria Math"/>
                          <w:sz w:val="28"/>
                          <w:szCs w:val="32"/>
                          <w:rPrChange w:id="108" w:author="Chad Henry" w:date="2018-05-08T15:13:00Z">
                            <w:rPr>
                              <w:rFonts w:ascii="Cambria Math" w:hAnsi="Cambria Math"/>
                              <w:sz w:val="28"/>
                              <w:szCs w:val="24"/>
                            </w:rPr>
                          </w:rPrChange>
                        </w:rPr>
                        <m:t>j</m:t>
                      </w:ins>
                    </m:r>
                    <m:r>
                      <w:rPr>
                        <w:rFonts w:ascii="Cambria Math" w:hAnsi="Cambria Math"/>
                        <w:sz w:val="28"/>
                        <w:szCs w:val="32"/>
                      </w:rPr>
                      <m:t>,k</m:t>
                    </m:r>
                  </m:sub>
                  <m:sup>
                    <m:r>
                      <w:ins w:id="109" w:author="Chad Henry" w:date="2018-05-08T15:08:00Z">
                        <w:rPr>
                          <w:rFonts w:ascii="Cambria Math" w:hAnsi="Cambria Math"/>
                          <w:sz w:val="28"/>
                          <w:szCs w:val="32"/>
                          <w:rPrChange w:id="110" w:author="Chad Henry" w:date="2018-05-08T15:13:00Z">
                            <w:rPr>
                              <w:rFonts w:ascii="Cambria Math" w:hAnsi="Cambria Math"/>
                              <w:sz w:val="28"/>
                              <w:szCs w:val="24"/>
                            </w:rPr>
                          </w:rPrChange>
                        </w:rPr>
                        <m:t>n</m:t>
                      </w:ins>
                    </m:r>
                  </m:sup>
                </m:sSubSup>
                <m:r>
                  <w:ins w:id="111" w:author="Chad Henry" w:date="2018-05-08T15:08:00Z">
                    <w:rPr>
                      <w:rFonts w:ascii="Cambria Math" w:hAnsi="Cambria Math"/>
                      <w:sz w:val="28"/>
                      <w:szCs w:val="32"/>
                      <w:rPrChange w:id="112" w:author="Chad Henry" w:date="2018-05-08T15:13:00Z">
                        <w:rPr>
                          <w:rFonts w:ascii="Cambria Math" w:hAnsi="Cambria Math"/>
                          <w:sz w:val="28"/>
                          <w:szCs w:val="24"/>
                        </w:rPr>
                      </w:rPrChange>
                    </w:rPr>
                    <m:t>+</m:t>
                  </w:ins>
                </m:r>
                <m:sSubSup>
                  <m:sSubSupPr>
                    <m:ctrlPr>
                      <w:ins w:id="113" w:author="Chad Henry" w:date="2018-05-08T15:08:00Z">
                        <w:rPr>
                          <w:rFonts w:ascii="Cambria Math" w:hAnsi="Cambria Math"/>
                          <w:i/>
                          <w:sz w:val="28"/>
                          <w:szCs w:val="32"/>
                        </w:rPr>
                      </w:ins>
                    </m:ctrlPr>
                  </m:sSubSupPr>
                  <m:e>
                    <m:r>
                      <w:ins w:id="114" w:author="Chad Henry" w:date="2018-05-08T15:08:00Z">
                        <w:rPr>
                          <w:rFonts w:ascii="Cambria Math" w:hAnsi="Cambria Math"/>
                          <w:sz w:val="28"/>
                          <w:szCs w:val="32"/>
                          <w:rPrChange w:id="115" w:author="Chad Henry" w:date="2018-05-08T15:13:00Z">
                            <w:rPr>
                              <w:rFonts w:ascii="Cambria Math" w:hAnsi="Cambria Math"/>
                              <w:sz w:val="28"/>
                              <w:szCs w:val="24"/>
                            </w:rPr>
                          </w:rPrChange>
                        </w:rPr>
                        <m:t>u</m:t>
                      </w:ins>
                    </m:r>
                  </m:e>
                  <m:sub>
                    <m:r>
                      <w:ins w:id="116" w:author="Chad Henry" w:date="2018-05-08T15:08:00Z">
                        <w:rPr>
                          <w:rFonts w:ascii="Cambria Math" w:hAnsi="Cambria Math"/>
                          <w:sz w:val="28"/>
                          <w:szCs w:val="32"/>
                          <w:rPrChange w:id="117" w:author="Chad Henry" w:date="2018-05-08T15:13:00Z">
                            <w:rPr>
                              <w:rFonts w:ascii="Cambria Math" w:hAnsi="Cambria Math"/>
                              <w:sz w:val="28"/>
                              <w:szCs w:val="24"/>
                            </w:rPr>
                          </w:rPrChange>
                        </w:rPr>
                        <m:t>j+1</m:t>
                      </w:ins>
                    </m:r>
                    <m:r>
                      <w:rPr>
                        <w:rFonts w:ascii="Cambria Math" w:hAnsi="Cambria Math"/>
                        <w:sz w:val="28"/>
                        <w:szCs w:val="32"/>
                      </w:rPr>
                      <m:t>,k</m:t>
                    </m:r>
                  </m:sub>
                  <m:sup>
                    <m:r>
                      <w:ins w:id="118" w:author="Chad Henry" w:date="2018-05-08T15:08:00Z">
                        <w:rPr>
                          <w:rFonts w:ascii="Cambria Math" w:hAnsi="Cambria Math"/>
                          <w:sz w:val="28"/>
                          <w:szCs w:val="32"/>
                          <w:rPrChange w:id="119" w:author="Chad Henry" w:date="2018-05-08T15:13:00Z">
                            <w:rPr>
                              <w:rFonts w:ascii="Cambria Math" w:hAnsi="Cambria Math"/>
                              <w:sz w:val="28"/>
                              <w:szCs w:val="24"/>
                            </w:rPr>
                          </w:rPrChange>
                        </w:rPr>
                        <m:t>n</m:t>
                      </w:ins>
                    </m:r>
                  </m:sup>
                </m:sSubSup>
              </m:num>
              <m:den>
                <m:r>
                  <w:ins w:id="120" w:author="Chad Henry" w:date="2018-05-08T15:08:00Z">
                    <w:rPr>
                      <w:rFonts w:ascii="Cambria Math" w:hAnsi="Cambria Math"/>
                      <w:sz w:val="28"/>
                      <w:szCs w:val="32"/>
                      <w:rPrChange w:id="121" w:author="Chad Henry" w:date="2018-05-08T15:13:00Z">
                        <w:rPr>
                          <w:rFonts w:ascii="Cambria Math" w:hAnsi="Cambria Math"/>
                          <w:sz w:val="28"/>
                          <w:szCs w:val="24"/>
                        </w:rPr>
                      </w:rPrChange>
                    </w:rPr>
                    <m:t>∆</m:t>
                  </w:ins>
                </m:r>
                <m:sSup>
                  <m:sSupPr>
                    <m:ctrlPr>
                      <w:ins w:id="122" w:author="Chad Henry" w:date="2018-05-08T15:08:00Z">
                        <w:rPr>
                          <w:rFonts w:ascii="Cambria Math" w:hAnsi="Cambria Math"/>
                          <w:i/>
                          <w:sz w:val="28"/>
                          <w:szCs w:val="32"/>
                        </w:rPr>
                      </w:ins>
                    </m:ctrlPr>
                  </m:sSupPr>
                  <m:e>
                    <m:r>
                      <w:ins w:id="123" w:author="Chad Henry" w:date="2018-05-08T15:08:00Z">
                        <w:rPr>
                          <w:rFonts w:ascii="Cambria Math" w:hAnsi="Cambria Math"/>
                          <w:sz w:val="28"/>
                          <w:szCs w:val="32"/>
                          <w:rPrChange w:id="124" w:author="Chad Henry" w:date="2018-05-08T15:13:00Z">
                            <w:rPr>
                              <w:rFonts w:ascii="Cambria Math" w:hAnsi="Cambria Math"/>
                              <w:sz w:val="28"/>
                              <w:szCs w:val="24"/>
                            </w:rPr>
                          </w:rPrChange>
                        </w:rPr>
                        <m:t>x</m:t>
                      </w:ins>
                    </m:r>
                  </m:e>
                  <m:sup>
                    <m:r>
                      <w:ins w:id="125" w:author="Chad Henry" w:date="2018-05-08T15:08:00Z">
                        <w:rPr>
                          <w:rFonts w:ascii="Cambria Math" w:hAnsi="Cambria Math"/>
                          <w:sz w:val="28"/>
                          <w:szCs w:val="32"/>
                          <w:rPrChange w:id="126" w:author="Chad Henry" w:date="2018-05-08T15:13:00Z">
                            <w:rPr>
                              <w:rFonts w:ascii="Cambria Math" w:hAnsi="Cambria Math"/>
                              <w:sz w:val="28"/>
                              <w:szCs w:val="24"/>
                            </w:rPr>
                          </w:rPrChange>
                        </w:rPr>
                        <m:t>2</m:t>
                      </w:ins>
                    </m:r>
                  </m:sup>
                </m:sSup>
              </m:den>
            </m:f>
            <m:r>
              <w:ins w:id="127" w:author="Chad Henry" w:date="2018-05-08T15:08:00Z">
                <w:rPr>
                  <w:rFonts w:ascii="Cambria Math" w:hAnsi="Cambria Math"/>
                  <w:sz w:val="28"/>
                  <w:szCs w:val="32"/>
                  <w:rPrChange w:id="128" w:author="Chad Henry" w:date="2018-05-08T15:13:00Z">
                    <w:rPr>
                      <w:rFonts w:ascii="Cambria Math" w:hAnsi="Cambria Math"/>
                      <w:sz w:val="28"/>
                      <w:szCs w:val="24"/>
                    </w:rPr>
                  </w:rPrChange>
                </w:rPr>
                <m:t>+</m:t>
              </w:ins>
            </m:r>
            <m:f>
              <m:fPr>
                <m:ctrlPr>
                  <w:ins w:id="129" w:author="Chad Henry" w:date="2018-05-08T15:08:00Z">
                    <w:rPr>
                      <w:rFonts w:ascii="Cambria Math" w:hAnsi="Cambria Math"/>
                      <w:i/>
                      <w:sz w:val="28"/>
                      <w:szCs w:val="32"/>
                    </w:rPr>
                  </w:ins>
                </m:ctrlPr>
              </m:fPr>
              <m:num>
                <m:sSubSup>
                  <m:sSubSupPr>
                    <m:ctrlPr>
                      <w:ins w:id="130" w:author="Chad Henry" w:date="2018-05-08T15:08:00Z">
                        <w:rPr>
                          <w:rFonts w:ascii="Cambria Math" w:hAnsi="Cambria Math"/>
                          <w:i/>
                          <w:sz w:val="28"/>
                          <w:szCs w:val="32"/>
                        </w:rPr>
                      </w:ins>
                    </m:ctrlPr>
                  </m:sSubSupPr>
                  <m:e>
                    <m:r>
                      <w:ins w:id="131" w:author="Chad Henry" w:date="2018-05-08T15:08:00Z">
                        <w:rPr>
                          <w:rFonts w:ascii="Cambria Math" w:hAnsi="Cambria Math"/>
                          <w:sz w:val="28"/>
                          <w:szCs w:val="32"/>
                          <w:rPrChange w:id="132" w:author="Chad Henry" w:date="2018-05-08T15:13:00Z">
                            <w:rPr>
                              <w:rFonts w:ascii="Cambria Math" w:hAnsi="Cambria Math"/>
                              <w:sz w:val="28"/>
                              <w:szCs w:val="24"/>
                            </w:rPr>
                          </w:rPrChange>
                        </w:rPr>
                        <m:t>u</m:t>
                      </w:ins>
                    </m:r>
                  </m:e>
                  <m:sub>
                    <m:r>
                      <w:ins w:id="133" w:author="Chad Henry" w:date="2018-05-08T15:08:00Z">
                        <w:rPr>
                          <w:rFonts w:ascii="Cambria Math" w:hAnsi="Cambria Math"/>
                          <w:sz w:val="28"/>
                          <w:szCs w:val="32"/>
                          <w:rPrChange w:id="134" w:author="Chad Henry" w:date="2018-05-08T15:13:00Z">
                            <w:rPr>
                              <w:rFonts w:ascii="Cambria Math" w:hAnsi="Cambria Math"/>
                              <w:sz w:val="28"/>
                              <w:szCs w:val="24"/>
                            </w:rPr>
                          </w:rPrChange>
                        </w:rPr>
                        <m:t>j</m:t>
                      </w:ins>
                    </m:r>
                    <m:r>
                      <w:rPr>
                        <w:rFonts w:ascii="Cambria Math" w:hAnsi="Cambria Math"/>
                        <w:sz w:val="28"/>
                        <w:szCs w:val="32"/>
                      </w:rPr>
                      <m:t>,k</m:t>
                    </m:r>
                    <m:r>
                      <w:ins w:id="135" w:author="Chad Henry" w:date="2018-05-08T15:08:00Z">
                        <w:rPr>
                          <w:rFonts w:ascii="Cambria Math" w:hAnsi="Cambria Math"/>
                          <w:sz w:val="28"/>
                          <w:szCs w:val="32"/>
                          <w:rPrChange w:id="136" w:author="Chad Henry" w:date="2018-05-08T15:13:00Z">
                            <w:rPr>
                              <w:rFonts w:ascii="Cambria Math" w:hAnsi="Cambria Math"/>
                              <w:sz w:val="28"/>
                              <w:szCs w:val="24"/>
                            </w:rPr>
                          </w:rPrChange>
                        </w:rPr>
                        <m:t>-1</m:t>
                      </w:ins>
                    </m:r>
                  </m:sub>
                  <m:sup>
                    <m:r>
                      <w:ins w:id="137" w:author="Chad Henry" w:date="2018-05-08T15:08:00Z">
                        <w:rPr>
                          <w:rFonts w:ascii="Cambria Math" w:hAnsi="Cambria Math"/>
                          <w:sz w:val="28"/>
                          <w:szCs w:val="32"/>
                          <w:rPrChange w:id="138" w:author="Chad Henry" w:date="2018-05-08T15:13:00Z">
                            <w:rPr>
                              <w:rFonts w:ascii="Cambria Math" w:hAnsi="Cambria Math"/>
                              <w:sz w:val="28"/>
                              <w:szCs w:val="24"/>
                            </w:rPr>
                          </w:rPrChange>
                        </w:rPr>
                        <m:t>n+1</m:t>
                      </w:ins>
                    </m:r>
                  </m:sup>
                </m:sSubSup>
                <m:r>
                  <w:ins w:id="139" w:author="Chad Henry" w:date="2018-05-08T15:08:00Z">
                    <w:rPr>
                      <w:rFonts w:ascii="Cambria Math" w:hAnsi="Cambria Math"/>
                      <w:sz w:val="28"/>
                      <w:szCs w:val="32"/>
                      <w:rPrChange w:id="140" w:author="Chad Henry" w:date="2018-05-08T15:13:00Z">
                        <w:rPr>
                          <w:rFonts w:ascii="Cambria Math" w:hAnsi="Cambria Math"/>
                          <w:sz w:val="28"/>
                          <w:szCs w:val="24"/>
                        </w:rPr>
                      </w:rPrChange>
                    </w:rPr>
                    <m:t>-</m:t>
                  </w:ins>
                </m:r>
                <m:sSubSup>
                  <m:sSubSupPr>
                    <m:ctrlPr>
                      <w:ins w:id="141" w:author="Chad Henry" w:date="2018-05-08T15:08:00Z">
                        <w:rPr>
                          <w:rFonts w:ascii="Cambria Math" w:hAnsi="Cambria Math"/>
                          <w:i/>
                          <w:sz w:val="28"/>
                          <w:szCs w:val="32"/>
                        </w:rPr>
                      </w:ins>
                    </m:ctrlPr>
                  </m:sSubSupPr>
                  <m:e>
                    <m:r>
                      <w:ins w:id="142" w:author="Chad Henry" w:date="2018-05-08T15:08:00Z">
                        <w:rPr>
                          <w:rFonts w:ascii="Cambria Math" w:hAnsi="Cambria Math"/>
                          <w:sz w:val="28"/>
                          <w:szCs w:val="32"/>
                          <w:rPrChange w:id="143" w:author="Chad Henry" w:date="2018-05-08T15:13:00Z">
                            <w:rPr>
                              <w:rFonts w:ascii="Cambria Math" w:hAnsi="Cambria Math"/>
                              <w:sz w:val="28"/>
                              <w:szCs w:val="24"/>
                            </w:rPr>
                          </w:rPrChange>
                        </w:rPr>
                        <m:t>2u</m:t>
                      </w:ins>
                    </m:r>
                  </m:e>
                  <m:sub>
                    <m:r>
                      <w:ins w:id="144" w:author="Chad Henry" w:date="2018-05-08T15:08:00Z">
                        <w:rPr>
                          <w:rFonts w:ascii="Cambria Math" w:hAnsi="Cambria Math"/>
                          <w:sz w:val="28"/>
                          <w:szCs w:val="32"/>
                          <w:rPrChange w:id="145" w:author="Chad Henry" w:date="2018-05-08T15:13:00Z">
                            <w:rPr>
                              <w:rFonts w:ascii="Cambria Math" w:hAnsi="Cambria Math"/>
                              <w:sz w:val="28"/>
                              <w:szCs w:val="24"/>
                            </w:rPr>
                          </w:rPrChange>
                        </w:rPr>
                        <m:t>j</m:t>
                      </w:ins>
                    </m:r>
                    <m:r>
                      <w:rPr>
                        <w:rFonts w:ascii="Cambria Math" w:hAnsi="Cambria Math"/>
                        <w:sz w:val="28"/>
                        <w:szCs w:val="32"/>
                      </w:rPr>
                      <m:t>,k</m:t>
                    </m:r>
                  </m:sub>
                  <m:sup>
                    <m:r>
                      <w:ins w:id="146" w:author="Chad Henry" w:date="2018-05-08T15:08:00Z">
                        <w:rPr>
                          <w:rFonts w:ascii="Cambria Math" w:hAnsi="Cambria Math"/>
                          <w:sz w:val="28"/>
                          <w:szCs w:val="32"/>
                          <w:rPrChange w:id="147" w:author="Chad Henry" w:date="2018-05-08T15:13:00Z">
                            <w:rPr>
                              <w:rFonts w:ascii="Cambria Math" w:hAnsi="Cambria Math"/>
                              <w:sz w:val="28"/>
                              <w:szCs w:val="24"/>
                            </w:rPr>
                          </w:rPrChange>
                        </w:rPr>
                        <m:t>n+1</m:t>
                      </w:ins>
                    </m:r>
                  </m:sup>
                </m:sSubSup>
                <m:r>
                  <w:ins w:id="148" w:author="Chad Henry" w:date="2018-05-08T15:08:00Z">
                    <w:rPr>
                      <w:rFonts w:ascii="Cambria Math" w:hAnsi="Cambria Math"/>
                      <w:sz w:val="28"/>
                      <w:szCs w:val="32"/>
                      <w:rPrChange w:id="149" w:author="Chad Henry" w:date="2018-05-08T15:13:00Z">
                        <w:rPr>
                          <w:rFonts w:ascii="Cambria Math" w:hAnsi="Cambria Math"/>
                          <w:sz w:val="28"/>
                          <w:szCs w:val="24"/>
                        </w:rPr>
                      </w:rPrChange>
                    </w:rPr>
                    <m:t>+</m:t>
                  </w:ins>
                </m:r>
                <m:sSubSup>
                  <m:sSubSupPr>
                    <m:ctrlPr>
                      <w:ins w:id="150" w:author="Chad Henry" w:date="2018-05-08T15:08:00Z">
                        <w:rPr>
                          <w:rFonts w:ascii="Cambria Math" w:hAnsi="Cambria Math"/>
                          <w:i/>
                          <w:sz w:val="28"/>
                          <w:szCs w:val="32"/>
                        </w:rPr>
                      </w:ins>
                    </m:ctrlPr>
                  </m:sSubSupPr>
                  <m:e>
                    <m:r>
                      <w:ins w:id="151" w:author="Chad Henry" w:date="2018-05-08T15:08:00Z">
                        <w:rPr>
                          <w:rFonts w:ascii="Cambria Math" w:hAnsi="Cambria Math"/>
                          <w:sz w:val="28"/>
                          <w:szCs w:val="32"/>
                          <w:rPrChange w:id="152" w:author="Chad Henry" w:date="2018-05-08T15:13:00Z">
                            <w:rPr>
                              <w:rFonts w:ascii="Cambria Math" w:hAnsi="Cambria Math"/>
                              <w:sz w:val="28"/>
                              <w:szCs w:val="24"/>
                            </w:rPr>
                          </w:rPrChange>
                        </w:rPr>
                        <m:t>u</m:t>
                      </w:ins>
                    </m:r>
                  </m:e>
                  <m:sub>
                    <m:r>
                      <w:ins w:id="153" w:author="Chad Henry" w:date="2018-05-08T15:08:00Z">
                        <w:rPr>
                          <w:rFonts w:ascii="Cambria Math" w:hAnsi="Cambria Math"/>
                          <w:sz w:val="28"/>
                          <w:szCs w:val="32"/>
                          <w:rPrChange w:id="154" w:author="Chad Henry" w:date="2018-05-08T15:13:00Z">
                            <w:rPr>
                              <w:rFonts w:ascii="Cambria Math" w:hAnsi="Cambria Math"/>
                              <w:sz w:val="28"/>
                              <w:szCs w:val="24"/>
                            </w:rPr>
                          </w:rPrChange>
                        </w:rPr>
                        <m:t>j</m:t>
                      </w:ins>
                    </m:r>
                    <m:r>
                      <w:rPr>
                        <w:rFonts w:ascii="Cambria Math" w:hAnsi="Cambria Math"/>
                        <w:sz w:val="28"/>
                        <w:szCs w:val="32"/>
                      </w:rPr>
                      <m:t>,k</m:t>
                    </m:r>
                    <m:r>
                      <w:ins w:id="155" w:author="Chad Henry" w:date="2018-05-08T15:08:00Z">
                        <w:rPr>
                          <w:rFonts w:ascii="Cambria Math" w:hAnsi="Cambria Math"/>
                          <w:sz w:val="28"/>
                          <w:szCs w:val="32"/>
                          <w:rPrChange w:id="156" w:author="Chad Henry" w:date="2018-05-08T15:13:00Z">
                            <w:rPr>
                              <w:rFonts w:ascii="Cambria Math" w:hAnsi="Cambria Math"/>
                              <w:sz w:val="28"/>
                              <w:szCs w:val="24"/>
                            </w:rPr>
                          </w:rPrChange>
                        </w:rPr>
                        <m:t>+1</m:t>
                      </w:ins>
                    </m:r>
                  </m:sub>
                  <m:sup>
                    <m:r>
                      <w:ins w:id="157" w:author="Chad Henry" w:date="2018-05-08T15:08:00Z">
                        <w:rPr>
                          <w:rFonts w:ascii="Cambria Math" w:hAnsi="Cambria Math"/>
                          <w:sz w:val="28"/>
                          <w:szCs w:val="32"/>
                          <w:rPrChange w:id="158" w:author="Chad Henry" w:date="2018-05-08T15:13:00Z">
                            <w:rPr>
                              <w:rFonts w:ascii="Cambria Math" w:hAnsi="Cambria Math"/>
                              <w:sz w:val="28"/>
                              <w:szCs w:val="24"/>
                            </w:rPr>
                          </w:rPrChange>
                        </w:rPr>
                        <m:t>n+1</m:t>
                      </w:ins>
                    </m:r>
                  </m:sup>
                </m:sSubSup>
              </m:num>
              <m:den>
                <m:r>
                  <w:ins w:id="159" w:author="Chad Henry" w:date="2018-05-08T15:08:00Z">
                    <w:rPr>
                      <w:rFonts w:ascii="Cambria Math" w:hAnsi="Cambria Math"/>
                      <w:sz w:val="28"/>
                      <w:szCs w:val="32"/>
                      <w:rPrChange w:id="160" w:author="Chad Henry" w:date="2018-05-08T15:13:00Z">
                        <w:rPr>
                          <w:rFonts w:ascii="Cambria Math" w:hAnsi="Cambria Math"/>
                          <w:sz w:val="28"/>
                          <w:szCs w:val="24"/>
                        </w:rPr>
                      </w:rPrChange>
                    </w:rPr>
                    <m:t>∆</m:t>
                  </w:ins>
                </m:r>
                <m:sSup>
                  <m:sSupPr>
                    <m:ctrlPr>
                      <w:ins w:id="161" w:author="Chad Henry" w:date="2018-05-08T15:08:00Z">
                        <w:rPr>
                          <w:rFonts w:ascii="Cambria Math" w:hAnsi="Cambria Math"/>
                          <w:i/>
                          <w:sz w:val="28"/>
                          <w:szCs w:val="32"/>
                        </w:rPr>
                      </w:ins>
                    </m:ctrlPr>
                  </m:sSupPr>
                  <m:e>
                    <m:r>
                      <w:ins w:id="162" w:author="Chad Henry" w:date="2018-05-08T15:08:00Z">
                        <w:rPr>
                          <w:rFonts w:ascii="Cambria Math" w:hAnsi="Cambria Math"/>
                          <w:sz w:val="28"/>
                          <w:szCs w:val="32"/>
                          <w:rPrChange w:id="163" w:author="Chad Henry" w:date="2018-05-08T15:13:00Z">
                            <w:rPr>
                              <w:rFonts w:ascii="Cambria Math" w:hAnsi="Cambria Math"/>
                              <w:sz w:val="28"/>
                              <w:szCs w:val="24"/>
                            </w:rPr>
                          </w:rPrChange>
                        </w:rPr>
                        <m:t>y</m:t>
                      </w:ins>
                    </m:r>
                  </m:e>
                  <m:sup>
                    <m:r>
                      <w:ins w:id="164" w:author="Chad Henry" w:date="2018-05-08T15:08:00Z">
                        <w:rPr>
                          <w:rFonts w:ascii="Cambria Math" w:hAnsi="Cambria Math"/>
                          <w:sz w:val="28"/>
                          <w:szCs w:val="32"/>
                          <w:rPrChange w:id="165" w:author="Chad Henry" w:date="2018-05-08T15:13:00Z">
                            <w:rPr>
                              <w:rFonts w:ascii="Cambria Math" w:hAnsi="Cambria Math"/>
                              <w:sz w:val="28"/>
                              <w:szCs w:val="24"/>
                            </w:rPr>
                          </w:rPrChange>
                        </w:rPr>
                        <m:t>2</m:t>
                      </w:ins>
                    </m:r>
                  </m:sup>
                </m:sSup>
              </m:den>
            </m:f>
            <m:ctrlPr>
              <w:ins w:id="166" w:author="Chad Henry" w:date="2018-05-08T15:08:00Z">
                <w:rPr>
                  <w:rFonts w:ascii="Cambria Math" w:eastAsiaTheme="minorEastAsia" w:hAnsi="Cambria Math"/>
                  <w:i/>
                  <w:sz w:val="28"/>
                  <w:szCs w:val="32"/>
                </w:rPr>
              </w:ins>
            </m:ctrlPr>
          </m:e>
        </m:d>
        <m:d>
          <m:dPr>
            <m:begChr m:val="["/>
            <m:endChr m:val="]"/>
            <m:ctrlPr>
              <w:del w:id="167" w:author="Chad Henry" w:date="2018-05-08T15:08:00Z">
                <w:rPr>
                  <w:rFonts w:ascii="Cambria Math" w:hAnsi="Cambria Math"/>
                  <w:i/>
                  <w:sz w:val="28"/>
                  <w:szCs w:val="32"/>
                </w:rPr>
              </w:del>
            </m:ctrlPr>
          </m:dPr>
          <m:e>
            <m:eqArr>
              <m:eqArrPr>
                <m:ctrlPr>
                  <w:del w:id="168" w:author="Chad Henry" w:date="2018-05-08T15:08:00Z">
                    <w:rPr>
                      <w:rFonts w:ascii="Cambria Math" w:hAnsi="Cambria Math"/>
                      <w:i/>
                      <w:sz w:val="28"/>
                      <w:szCs w:val="32"/>
                    </w:rPr>
                  </w:del>
                </m:ctrlPr>
              </m:eqArrPr>
              <m:e>
                <m:d>
                  <m:dPr>
                    <m:ctrlPr>
                      <w:del w:id="169" w:author="Chad Henry" w:date="2018-05-08T15:07:00Z">
                        <w:rPr>
                          <w:rFonts w:ascii="Cambria Math" w:hAnsi="Cambria Math"/>
                          <w:i/>
                          <w:sz w:val="28"/>
                          <w:szCs w:val="32"/>
                        </w:rPr>
                      </w:del>
                    </m:ctrlPr>
                  </m:dPr>
                  <m:e>
                    <m:f>
                      <m:fPr>
                        <m:ctrlPr>
                          <w:del w:id="170" w:author="Chad Henry" w:date="2018-05-08T15:07:00Z">
                            <w:rPr>
                              <w:rFonts w:ascii="Cambria Math" w:hAnsi="Cambria Math"/>
                              <w:i/>
                              <w:sz w:val="28"/>
                              <w:szCs w:val="32"/>
                            </w:rPr>
                          </w:del>
                        </m:ctrlPr>
                      </m:fPr>
                      <m:num>
                        <m:sSubSup>
                          <m:sSubSupPr>
                            <m:ctrlPr>
                              <w:del w:id="171" w:author="Chad Henry" w:date="2018-05-08T15:07:00Z">
                                <w:rPr>
                                  <w:rFonts w:ascii="Cambria Math" w:hAnsi="Cambria Math"/>
                                  <w:i/>
                                  <w:sz w:val="28"/>
                                  <w:szCs w:val="32"/>
                                </w:rPr>
                              </w:del>
                            </m:ctrlPr>
                          </m:sSubSupPr>
                          <m:e>
                            <m:r>
                              <w:del w:id="172" w:author="Chad Henry" w:date="2018-05-08T15:07:00Z">
                                <w:rPr>
                                  <w:rFonts w:ascii="Cambria Math" w:hAnsi="Cambria Math"/>
                                  <w:sz w:val="28"/>
                                  <w:szCs w:val="32"/>
                                  <w:rPrChange w:id="173" w:author="Chad Henry" w:date="2018-05-08T15:13:00Z">
                                    <w:rPr>
                                      <w:rFonts w:ascii="Cambria Math" w:hAnsi="Cambria Math"/>
                                      <w:sz w:val="28"/>
                                      <w:szCs w:val="24"/>
                                    </w:rPr>
                                  </w:rPrChange>
                                </w:rPr>
                                <m:t>u</m:t>
                              </w:del>
                            </m:r>
                          </m:e>
                          <m:sub>
                            <m:r>
                              <w:del w:id="174" w:author="Chad Henry" w:date="2018-05-08T15:07:00Z">
                                <w:rPr>
                                  <w:rFonts w:ascii="Cambria Math" w:hAnsi="Cambria Math"/>
                                  <w:sz w:val="28"/>
                                  <w:szCs w:val="32"/>
                                  <w:rPrChange w:id="175" w:author="Chad Henry" w:date="2018-05-08T15:13:00Z">
                                    <w:rPr>
                                      <w:rFonts w:ascii="Cambria Math" w:hAnsi="Cambria Math"/>
                                      <w:sz w:val="28"/>
                                      <w:szCs w:val="24"/>
                                    </w:rPr>
                                  </w:rPrChange>
                                </w:rPr>
                                <m:t>j-1</m:t>
                              </w:del>
                            </m:r>
                          </m:sub>
                          <m:sup>
                            <m:r>
                              <w:del w:id="176" w:author="Chad Henry" w:date="2018-05-08T15:07:00Z">
                                <w:rPr>
                                  <w:rFonts w:ascii="Cambria Math" w:hAnsi="Cambria Math"/>
                                  <w:sz w:val="28"/>
                                  <w:szCs w:val="32"/>
                                  <w:rPrChange w:id="177" w:author="Chad Henry" w:date="2018-05-08T15:13:00Z">
                                    <w:rPr>
                                      <w:rFonts w:ascii="Cambria Math" w:hAnsi="Cambria Math"/>
                                      <w:sz w:val="28"/>
                                      <w:szCs w:val="24"/>
                                    </w:rPr>
                                  </w:rPrChange>
                                </w:rPr>
                                <m:t>n</m:t>
                              </w:del>
                            </m:r>
                          </m:sup>
                        </m:sSubSup>
                        <m:r>
                          <w:del w:id="178" w:author="Chad Henry" w:date="2018-05-08T15:07:00Z">
                            <w:rPr>
                              <w:rFonts w:ascii="Cambria Math" w:hAnsi="Cambria Math"/>
                              <w:sz w:val="28"/>
                              <w:szCs w:val="32"/>
                              <w:rPrChange w:id="179" w:author="Chad Henry" w:date="2018-05-08T15:13:00Z">
                                <w:rPr>
                                  <w:rFonts w:ascii="Cambria Math" w:hAnsi="Cambria Math"/>
                                  <w:sz w:val="28"/>
                                  <w:szCs w:val="24"/>
                                </w:rPr>
                              </w:rPrChange>
                            </w:rPr>
                            <m:t>-</m:t>
                          </w:del>
                        </m:r>
                        <m:sSubSup>
                          <m:sSubSupPr>
                            <m:ctrlPr>
                              <w:del w:id="180" w:author="Chad Henry" w:date="2018-05-08T15:07:00Z">
                                <w:rPr>
                                  <w:rFonts w:ascii="Cambria Math" w:hAnsi="Cambria Math"/>
                                  <w:i/>
                                  <w:sz w:val="28"/>
                                  <w:szCs w:val="32"/>
                                </w:rPr>
                              </w:del>
                            </m:ctrlPr>
                          </m:sSubSupPr>
                          <m:e>
                            <m:r>
                              <w:del w:id="181" w:author="Chad Henry" w:date="2018-05-08T15:07:00Z">
                                <w:rPr>
                                  <w:rFonts w:ascii="Cambria Math" w:hAnsi="Cambria Math"/>
                                  <w:sz w:val="28"/>
                                  <w:szCs w:val="32"/>
                                  <w:rPrChange w:id="182" w:author="Chad Henry" w:date="2018-05-08T15:13:00Z">
                                    <w:rPr>
                                      <w:rFonts w:ascii="Cambria Math" w:hAnsi="Cambria Math"/>
                                      <w:sz w:val="28"/>
                                      <w:szCs w:val="24"/>
                                    </w:rPr>
                                  </w:rPrChange>
                                </w:rPr>
                                <m:t>2u</m:t>
                              </w:del>
                            </m:r>
                          </m:e>
                          <m:sub>
                            <m:r>
                              <w:del w:id="183" w:author="Chad Henry" w:date="2018-05-08T15:07:00Z">
                                <w:rPr>
                                  <w:rFonts w:ascii="Cambria Math" w:hAnsi="Cambria Math"/>
                                  <w:sz w:val="28"/>
                                  <w:szCs w:val="32"/>
                                  <w:rPrChange w:id="184" w:author="Chad Henry" w:date="2018-05-08T15:13:00Z">
                                    <w:rPr>
                                      <w:rFonts w:ascii="Cambria Math" w:hAnsi="Cambria Math"/>
                                      <w:sz w:val="28"/>
                                      <w:szCs w:val="24"/>
                                    </w:rPr>
                                  </w:rPrChange>
                                </w:rPr>
                                <m:t>j</m:t>
                              </w:del>
                            </m:r>
                          </m:sub>
                          <m:sup>
                            <m:r>
                              <w:del w:id="185" w:author="Chad Henry" w:date="2018-05-08T15:07:00Z">
                                <w:rPr>
                                  <w:rFonts w:ascii="Cambria Math" w:hAnsi="Cambria Math"/>
                                  <w:sz w:val="28"/>
                                  <w:szCs w:val="32"/>
                                  <w:rPrChange w:id="186" w:author="Chad Henry" w:date="2018-05-08T15:13:00Z">
                                    <w:rPr>
                                      <w:rFonts w:ascii="Cambria Math" w:hAnsi="Cambria Math"/>
                                      <w:sz w:val="28"/>
                                      <w:szCs w:val="24"/>
                                    </w:rPr>
                                  </w:rPrChange>
                                </w:rPr>
                                <m:t>n</m:t>
                              </w:del>
                            </m:r>
                          </m:sup>
                        </m:sSubSup>
                        <m:r>
                          <w:del w:id="187" w:author="Chad Henry" w:date="2018-05-08T15:07:00Z">
                            <w:rPr>
                              <w:rFonts w:ascii="Cambria Math" w:hAnsi="Cambria Math"/>
                              <w:sz w:val="28"/>
                              <w:szCs w:val="32"/>
                              <w:rPrChange w:id="188" w:author="Chad Henry" w:date="2018-05-08T15:13:00Z">
                                <w:rPr>
                                  <w:rFonts w:ascii="Cambria Math" w:hAnsi="Cambria Math"/>
                                  <w:sz w:val="28"/>
                                  <w:szCs w:val="24"/>
                                </w:rPr>
                              </w:rPrChange>
                            </w:rPr>
                            <m:t>+</m:t>
                          </w:del>
                        </m:r>
                        <m:sSubSup>
                          <m:sSubSupPr>
                            <m:ctrlPr>
                              <w:del w:id="189" w:author="Chad Henry" w:date="2018-05-08T15:07:00Z">
                                <w:rPr>
                                  <w:rFonts w:ascii="Cambria Math" w:hAnsi="Cambria Math"/>
                                  <w:i/>
                                  <w:sz w:val="28"/>
                                  <w:szCs w:val="32"/>
                                </w:rPr>
                              </w:del>
                            </m:ctrlPr>
                          </m:sSubSupPr>
                          <m:e>
                            <m:r>
                              <w:del w:id="190" w:author="Chad Henry" w:date="2018-05-08T15:07:00Z">
                                <w:rPr>
                                  <w:rFonts w:ascii="Cambria Math" w:hAnsi="Cambria Math"/>
                                  <w:sz w:val="28"/>
                                  <w:szCs w:val="32"/>
                                  <w:rPrChange w:id="191" w:author="Chad Henry" w:date="2018-05-08T15:13:00Z">
                                    <w:rPr>
                                      <w:rFonts w:ascii="Cambria Math" w:hAnsi="Cambria Math"/>
                                      <w:sz w:val="28"/>
                                      <w:szCs w:val="24"/>
                                    </w:rPr>
                                  </w:rPrChange>
                                </w:rPr>
                                <m:t>u</m:t>
                              </w:del>
                            </m:r>
                          </m:e>
                          <m:sub>
                            <m:r>
                              <w:del w:id="192" w:author="Chad Henry" w:date="2018-05-08T15:07:00Z">
                                <w:rPr>
                                  <w:rFonts w:ascii="Cambria Math" w:hAnsi="Cambria Math"/>
                                  <w:sz w:val="28"/>
                                  <w:szCs w:val="32"/>
                                  <w:rPrChange w:id="193" w:author="Chad Henry" w:date="2018-05-08T15:13:00Z">
                                    <w:rPr>
                                      <w:rFonts w:ascii="Cambria Math" w:hAnsi="Cambria Math"/>
                                      <w:sz w:val="28"/>
                                      <w:szCs w:val="24"/>
                                    </w:rPr>
                                  </w:rPrChange>
                                </w:rPr>
                                <m:t>j+1</m:t>
                              </w:del>
                            </m:r>
                          </m:sub>
                          <m:sup>
                            <m:r>
                              <w:del w:id="194" w:author="Chad Henry" w:date="2018-05-08T15:07:00Z">
                                <w:rPr>
                                  <w:rFonts w:ascii="Cambria Math" w:hAnsi="Cambria Math"/>
                                  <w:sz w:val="28"/>
                                  <w:szCs w:val="32"/>
                                  <w:rPrChange w:id="195" w:author="Chad Henry" w:date="2018-05-08T15:13:00Z">
                                    <w:rPr>
                                      <w:rFonts w:ascii="Cambria Math" w:hAnsi="Cambria Math"/>
                                      <w:sz w:val="28"/>
                                      <w:szCs w:val="24"/>
                                    </w:rPr>
                                  </w:rPrChange>
                                </w:rPr>
                                <m:t>n</m:t>
                              </w:del>
                            </m:r>
                          </m:sup>
                        </m:sSubSup>
                      </m:num>
                      <m:den>
                        <m:r>
                          <w:del w:id="196" w:author="Chad Henry" w:date="2018-05-08T15:07:00Z">
                            <w:rPr>
                              <w:rFonts w:ascii="Cambria Math" w:hAnsi="Cambria Math"/>
                              <w:sz w:val="28"/>
                              <w:szCs w:val="32"/>
                              <w:rPrChange w:id="197" w:author="Chad Henry" w:date="2018-05-08T15:13:00Z">
                                <w:rPr>
                                  <w:rFonts w:ascii="Cambria Math" w:hAnsi="Cambria Math"/>
                                  <w:sz w:val="28"/>
                                  <w:szCs w:val="24"/>
                                </w:rPr>
                              </w:rPrChange>
                            </w:rPr>
                            <m:t>∆</m:t>
                          </w:del>
                        </m:r>
                        <m:sSup>
                          <m:sSupPr>
                            <m:ctrlPr>
                              <w:del w:id="198" w:author="Chad Henry" w:date="2018-05-08T15:07:00Z">
                                <w:rPr>
                                  <w:rFonts w:ascii="Cambria Math" w:hAnsi="Cambria Math"/>
                                  <w:i/>
                                  <w:sz w:val="28"/>
                                  <w:szCs w:val="32"/>
                                </w:rPr>
                              </w:del>
                            </m:ctrlPr>
                          </m:sSupPr>
                          <m:e>
                            <m:r>
                              <w:del w:id="199" w:author="Chad Henry" w:date="2018-05-08T15:07:00Z">
                                <w:rPr>
                                  <w:rFonts w:ascii="Cambria Math" w:hAnsi="Cambria Math"/>
                                  <w:sz w:val="28"/>
                                  <w:szCs w:val="32"/>
                                  <w:rPrChange w:id="200" w:author="Chad Henry" w:date="2018-05-08T15:13:00Z">
                                    <w:rPr>
                                      <w:rFonts w:ascii="Cambria Math" w:hAnsi="Cambria Math"/>
                                      <w:sz w:val="28"/>
                                      <w:szCs w:val="24"/>
                                    </w:rPr>
                                  </w:rPrChange>
                                </w:rPr>
                                <m:t>x</m:t>
                              </w:del>
                            </m:r>
                          </m:e>
                          <m:sup>
                            <m:r>
                              <w:del w:id="201" w:author="Chad Henry" w:date="2018-05-08T15:07:00Z">
                                <w:rPr>
                                  <w:rFonts w:ascii="Cambria Math" w:hAnsi="Cambria Math"/>
                                  <w:sz w:val="28"/>
                                  <w:szCs w:val="32"/>
                                  <w:rPrChange w:id="202" w:author="Chad Henry" w:date="2018-05-08T15:13:00Z">
                                    <w:rPr>
                                      <w:rFonts w:ascii="Cambria Math" w:hAnsi="Cambria Math"/>
                                      <w:sz w:val="28"/>
                                      <w:szCs w:val="24"/>
                                    </w:rPr>
                                  </w:rPrChange>
                                </w:rPr>
                                <m:t>2</m:t>
                              </w:del>
                            </m:r>
                          </m:sup>
                        </m:sSup>
                      </m:den>
                    </m:f>
                    <m:r>
                      <w:del w:id="203" w:author="Chad Henry" w:date="2018-05-08T15:07:00Z">
                        <w:rPr>
                          <w:rFonts w:ascii="Cambria Math" w:hAnsi="Cambria Math"/>
                          <w:sz w:val="28"/>
                          <w:szCs w:val="32"/>
                          <w:rPrChange w:id="204" w:author="Chad Henry" w:date="2018-05-08T15:13:00Z">
                            <w:rPr>
                              <w:rFonts w:ascii="Cambria Math" w:hAnsi="Cambria Math"/>
                              <w:sz w:val="28"/>
                              <w:szCs w:val="24"/>
                            </w:rPr>
                          </w:rPrChange>
                        </w:rPr>
                        <m:t>+</m:t>
                      </w:del>
                    </m:r>
                    <m:f>
                      <m:fPr>
                        <m:ctrlPr>
                          <w:del w:id="205" w:author="Chad Henry" w:date="2018-05-08T15:07:00Z">
                            <w:rPr>
                              <w:rFonts w:ascii="Cambria Math" w:hAnsi="Cambria Math"/>
                              <w:i/>
                              <w:sz w:val="28"/>
                              <w:szCs w:val="32"/>
                            </w:rPr>
                          </w:del>
                        </m:ctrlPr>
                      </m:fPr>
                      <m:num>
                        <m:sSubSup>
                          <m:sSubSupPr>
                            <m:ctrlPr>
                              <w:del w:id="206" w:author="Chad Henry" w:date="2018-05-08T15:07:00Z">
                                <w:rPr>
                                  <w:rFonts w:ascii="Cambria Math" w:hAnsi="Cambria Math"/>
                                  <w:i/>
                                  <w:sz w:val="28"/>
                                  <w:szCs w:val="32"/>
                                </w:rPr>
                              </w:del>
                            </m:ctrlPr>
                          </m:sSubSupPr>
                          <m:e>
                            <m:r>
                              <w:del w:id="207" w:author="Chad Henry" w:date="2018-05-08T15:07:00Z">
                                <w:rPr>
                                  <w:rFonts w:ascii="Cambria Math" w:hAnsi="Cambria Math"/>
                                  <w:sz w:val="28"/>
                                  <w:szCs w:val="32"/>
                                  <w:rPrChange w:id="208" w:author="Chad Henry" w:date="2018-05-08T15:13:00Z">
                                    <w:rPr>
                                      <w:rFonts w:ascii="Cambria Math" w:hAnsi="Cambria Math"/>
                                      <w:sz w:val="28"/>
                                      <w:szCs w:val="24"/>
                                    </w:rPr>
                                  </w:rPrChange>
                                </w:rPr>
                                <m:t>u</m:t>
                              </w:del>
                            </m:r>
                          </m:e>
                          <m:sub>
                            <m:r>
                              <w:del w:id="209" w:author="Chad Henry" w:date="2018-05-08T15:07:00Z">
                                <w:rPr>
                                  <w:rFonts w:ascii="Cambria Math" w:hAnsi="Cambria Math"/>
                                  <w:sz w:val="28"/>
                                  <w:szCs w:val="32"/>
                                  <w:rPrChange w:id="210" w:author="Chad Henry" w:date="2018-05-08T15:13:00Z">
                                    <w:rPr>
                                      <w:rFonts w:ascii="Cambria Math" w:hAnsi="Cambria Math"/>
                                      <w:sz w:val="28"/>
                                      <w:szCs w:val="24"/>
                                    </w:rPr>
                                  </w:rPrChange>
                                </w:rPr>
                                <m:t>j-1</m:t>
                              </w:del>
                            </m:r>
                          </m:sub>
                          <m:sup>
                            <m:r>
                              <w:del w:id="211" w:author="Chad Henry" w:date="2018-05-08T15:07:00Z">
                                <w:rPr>
                                  <w:rFonts w:ascii="Cambria Math" w:hAnsi="Cambria Math"/>
                                  <w:sz w:val="28"/>
                                  <w:szCs w:val="32"/>
                                  <w:rPrChange w:id="212" w:author="Chad Henry" w:date="2018-05-08T15:13:00Z">
                                    <w:rPr>
                                      <w:rFonts w:ascii="Cambria Math" w:hAnsi="Cambria Math"/>
                                      <w:sz w:val="28"/>
                                      <w:szCs w:val="24"/>
                                    </w:rPr>
                                  </w:rPrChange>
                                </w:rPr>
                                <m:t>n+1</m:t>
                              </w:del>
                            </m:r>
                          </m:sup>
                        </m:sSubSup>
                        <m:r>
                          <w:del w:id="213" w:author="Chad Henry" w:date="2018-05-08T15:07:00Z">
                            <w:rPr>
                              <w:rFonts w:ascii="Cambria Math" w:hAnsi="Cambria Math"/>
                              <w:sz w:val="28"/>
                              <w:szCs w:val="32"/>
                              <w:rPrChange w:id="214" w:author="Chad Henry" w:date="2018-05-08T15:13:00Z">
                                <w:rPr>
                                  <w:rFonts w:ascii="Cambria Math" w:hAnsi="Cambria Math"/>
                                  <w:sz w:val="28"/>
                                  <w:szCs w:val="24"/>
                                </w:rPr>
                              </w:rPrChange>
                            </w:rPr>
                            <m:t>-</m:t>
                          </w:del>
                        </m:r>
                        <m:sSubSup>
                          <m:sSubSupPr>
                            <m:ctrlPr>
                              <w:del w:id="215" w:author="Chad Henry" w:date="2018-05-08T15:07:00Z">
                                <w:rPr>
                                  <w:rFonts w:ascii="Cambria Math" w:hAnsi="Cambria Math"/>
                                  <w:i/>
                                  <w:sz w:val="28"/>
                                  <w:szCs w:val="32"/>
                                </w:rPr>
                              </w:del>
                            </m:ctrlPr>
                          </m:sSubSupPr>
                          <m:e>
                            <m:r>
                              <w:del w:id="216" w:author="Chad Henry" w:date="2018-05-08T15:07:00Z">
                                <w:rPr>
                                  <w:rFonts w:ascii="Cambria Math" w:hAnsi="Cambria Math"/>
                                  <w:sz w:val="28"/>
                                  <w:szCs w:val="32"/>
                                  <w:rPrChange w:id="217" w:author="Chad Henry" w:date="2018-05-08T15:13:00Z">
                                    <w:rPr>
                                      <w:rFonts w:ascii="Cambria Math" w:hAnsi="Cambria Math"/>
                                      <w:sz w:val="28"/>
                                      <w:szCs w:val="24"/>
                                    </w:rPr>
                                  </w:rPrChange>
                                </w:rPr>
                                <m:t>2u</m:t>
                              </w:del>
                            </m:r>
                          </m:e>
                          <m:sub>
                            <m:r>
                              <w:del w:id="218" w:author="Chad Henry" w:date="2018-05-08T15:07:00Z">
                                <w:rPr>
                                  <w:rFonts w:ascii="Cambria Math" w:hAnsi="Cambria Math"/>
                                  <w:sz w:val="28"/>
                                  <w:szCs w:val="32"/>
                                  <w:rPrChange w:id="219" w:author="Chad Henry" w:date="2018-05-08T15:13:00Z">
                                    <w:rPr>
                                      <w:rFonts w:ascii="Cambria Math" w:hAnsi="Cambria Math"/>
                                      <w:sz w:val="28"/>
                                      <w:szCs w:val="24"/>
                                    </w:rPr>
                                  </w:rPrChange>
                                </w:rPr>
                                <m:t>j</m:t>
                              </w:del>
                            </m:r>
                          </m:sub>
                          <m:sup>
                            <m:r>
                              <w:del w:id="220" w:author="Chad Henry" w:date="2018-05-08T15:07:00Z">
                                <w:rPr>
                                  <w:rFonts w:ascii="Cambria Math" w:hAnsi="Cambria Math"/>
                                  <w:sz w:val="28"/>
                                  <w:szCs w:val="32"/>
                                  <w:rPrChange w:id="221" w:author="Chad Henry" w:date="2018-05-08T15:13:00Z">
                                    <w:rPr>
                                      <w:rFonts w:ascii="Cambria Math" w:hAnsi="Cambria Math"/>
                                      <w:sz w:val="28"/>
                                      <w:szCs w:val="24"/>
                                    </w:rPr>
                                  </w:rPrChange>
                                </w:rPr>
                                <m:t>n+1</m:t>
                              </w:del>
                            </m:r>
                          </m:sup>
                        </m:sSubSup>
                        <m:r>
                          <w:del w:id="222" w:author="Chad Henry" w:date="2018-05-08T15:07:00Z">
                            <w:rPr>
                              <w:rFonts w:ascii="Cambria Math" w:hAnsi="Cambria Math"/>
                              <w:sz w:val="28"/>
                              <w:szCs w:val="32"/>
                              <w:rPrChange w:id="223" w:author="Chad Henry" w:date="2018-05-08T15:13:00Z">
                                <w:rPr>
                                  <w:rFonts w:ascii="Cambria Math" w:hAnsi="Cambria Math"/>
                                  <w:sz w:val="28"/>
                                  <w:szCs w:val="24"/>
                                </w:rPr>
                              </w:rPrChange>
                            </w:rPr>
                            <m:t>+</m:t>
                          </w:del>
                        </m:r>
                        <m:sSubSup>
                          <m:sSubSupPr>
                            <m:ctrlPr>
                              <w:del w:id="224" w:author="Chad Henry" w:date="2018-05-08T15:07:00Z">
                                <w:rPr>
                                  <w:rFonts w:ascii="Cambria Math" w:hAnsi="Cambria Math"/>
                                  <w:i/>
                                  <w:sz w:val="28"/>
                                  <w:szCs w:val="32"/>
                                </w:rPr>
                              </w:del>
                            </m:ctrlPr>
                          </m:sSubSupPr>
                          <m:e>
                            <m:r>
                              <w:del w:id="225" w:author="Chad Henry" w:date="2018-05-08T15:07:00Z">
                                <w:rPr>
                                  <w:rFonts w:ascii="Cambria Math" w:hAnsi="Cambria Math"/>
                                  <w:sz w:val="28"/>
                                  <w:szCs w:val="32"/>
                                  <w:rPrChange w:id="226" w:author="Chad Henry" w:date="2018-05-08T15:13:00Z">
                                    <w:rPr>
                                      <w:rFonts w:ascii="Cambria Math" w:hAnsi="Cambria Math"/>
                                      <w:sz w:val="28"/>
                                      <w:szCs w:val="24"/>
                                    </w:rPr>
                                  </w:rPrChange>
                                </w:rPr>
                                <m:t>u</m:t>
                              </w:del>
                            </m:r>
                          </m:e>
                          <m:sub>
                            <m:r>
                              <w:del w:id="227" w:author="Chad Henry" w:date="2018-05-08T15:07:00Z">
                                <w:rPr>
                                  <w:rFonts w:ascii="Cambria Math" w:hAnsi="Cambria Math"/>
                                  <w:sz w:val="28"/>
                                  <w:szCs w:val="32"/>
                                  <w:rPrChange w:id="228" w:author="Chad Henry" w:date="2018-05-08T15:13:00Z">
                                    <w:rPr>
                                      <w:rFonts w:ascii="Cambria Math" w:hAnsi="Cambria Math"/>
                                      <w:sz w:val="28"/>
                                      <w:szCs w:val="24"/>
                                    </w:rPr>
                                  </w:rPrChange>
                                </w:rPr>
                                <m:t>j+1</m:t>
                              </w:del>
                            </m:r>
                          </m:sub>
                          <m:sup>
                            <m:r>
                              <w:del w:id="229" w:author="Chad Henry" w:date="2018-05-08T15:07:00Z">
                                <w:rPr>
                                  <w:rFonts w:ascii="Cambria Math" w:hAnsi="Cambria Math"/>
                                  <w:sz w:val="28"/>
                                  <w:szCs w:val="32"/>
                                  <w:rPrChange w:id="230" w:author="Chad Henry" w:date="2018-05-08T15:13:00Z">
                                    <w:rPr>
                                      <w:rFonts w:ascii="Cambria Math" w:hAnsi="Cambria Math"/>
                                      <w:sz w:val="28"/>
                                      <w:szCs w:val="24"/>
                                    </w:rPr>
                                  </w:rPrChange>
                                </w:rPr>
                                <m:t>n+1</m:t>
                              </w:del>
                            </m:r>
                          </m:sup>
                        </m:sSubSup>
                      </m:num>
                      <m:den>
                        <m:r>
                          <w:del w:id="231" w:author="Chad Henry" w:date="2018-05-08T15:07:00Z">
                            <w:rPr>
                              <w:rFonts w:ascii="Cambria Math" w:hAnsi="Cambria Math"/>
                              <w:sz w:val="28"/>
                              <w:szCs w:val="32"/>
                              <w:rPrChange w:id="232" w:author="Chad Henry" w:date="2018-05-08T15:13:00Z">
                                <w:rPr>
                                  <w:rFonts w:ascii="Cambria Math" w:hAnsi="Cambria Math"/>
                                  <w:sz w:val="28"/>
                                  <w:szCs w:val="24"/>
                                </w:rPr>
                              </w:rPrChange>
                            </w:rPr>
                            <m:t>∆</m:t>
                          </w:del>
                        </m:r>
                        <m:sSup>
                          <m:sSupPr>
                            <m:ctrlPr>
                              <w:del w:id="233" w:author="Chad Henry" w:date="2018-05-08T15:07:00Z">
                                <w:rPr>
                                  <w:rFonts w:ascii="Cambria Math" w:hAnsi="Cambria Math"/>
                                  <w:i/>
                                  <w:sz w:val="28"/>
                                  <w:szCs w:val="32"/>
                                </w:rPr>
                              </w:del>
                            </m:ctrlPr>
                          </m:sSupPr>
                          <m:e>
                            <m:r>
                              <w:del w:id="234" w:author="Chad Henry" w:date="2018-05-08T15:07:00Z">
                                <w:rPr>
                                  <w:rFonts w:ascii="Cambria Math" w:hAnsi="Cambria Math"/>
                                  <w:sz w:val="28"/>
                                  <w:szCs w:val="32"/>
                                  <w:rPrChange w:id="235" w:author="Chad Henry" w:date="2018-05-08T15:13:00Z">
                                    <w:rPr>
                                      <w:rFonts w:ascii="Cambria Math" w:hAnsi="Cambria Math"/>
                                      <w:sz w:val="28"/>
                                      <w:szCs w:val="24"/>
                                    </w:rPr>
                                  </w:rPrChange>
                                </w:rPr>
                                <m:t>x</m:t>
                              </w:del>
                            </m:r>
                          </m:e>
                          <m:sup>
                            <m:r>
                              <w:del w:id="236" w:author="Chad Henry" w:date="2018-05-08T15:07:00Z">
                                <w:rPr>
                                  <w:rFonts w:ascii="Cambria Math" w:hAnsi="Cambria Math"/>
                                  <w:sz w:val="28"/>
                                  <w:szCs w:val="32"/>
                                  <w:rPrChange w:id="237" w:author="Chad Henry" w:date="2018-05-08T15:13:00Z">
                                    <w:rPr>
                                      <w:rFonts w:ascii="Cambria Math" w:hAnsi="Cambria Math"/>
                                      <w:sz w:val="28"/>
                                      <w:szCs w:val="24"/>
                                    </w:rPr>
                                  </w:rPrChange>
                                </w:rPr>
                                <m:t>2</m:t>
                              </w:del>
                            </m:r>
                          </m:sup>
                        </m:sSup>
                      </m:den>
                    </m:f>
                    <m:ctrlPr>
                      <w:del w:id="238" w:author="Chad Henry" w:date="2018-05-08T15:07:00Z">
                        <w:rPr>
                          <w:rFonts w:ascii="Cambria Math" w:eastAsiaTheme="minorEastAsia" w:hAnsi="Cambria Math"/>
                          <w:i/>
                          <w:sz w:val="28"/>
                          <w:szCs w:val="32"/>
                        </w:rPr>
                      </w:del>
                    </m:ctrlPr>
                  </m:e>
                </m:d>
                <m:ctrlPr>
                  <w:del w:id="239" w:author="Chad Henry" w:date="2018-05-08T15:08:00Z">
                    <w:rPr>
                      <w:rFonts w:ascii="Cambria Math" w:eastAsiaTheme="minorEastAsia" w:hAnsi="Cambria Math"/>
                      <w:i/>
                      <w:sz w:val="28"/>
                      <w:szCs w:val="32"/>
                    </w:rPr>
                  </w:del>
                </m:ctrlPr>
              </m:e>
              <m:e>
                <m:r>
                  <w:del w:id="240" w:author="Chad Henry" w:date="2018-05-08T15:07:00Z">
                    <w:rPr>
                      <w:rFonts w:ascii="Cambria Math" w:eastAsiaTheme="minorEastAsia" w:hAnsi="Cambria Math"/>
                      <w:sz w:val="28"/>
                      <w:szCs w:val="32"/>
                      <w:rPrChange w:id="241" w:author="Chad Henry" w:date="2018-05-08T15:13:00Z">
                        <w:rPr>
                          <w:rFonts w:ascii="Cambria Math" w:eastAsiaTheme="minorEastAsia" w:hAnsi="Cambria Math"/>
                          <w:sz w:val="28"/>
                          <w:szCs w:val="24"/>
                        </w:rPr>
                      </w:rPrChange>
                    </w:rPr>
                    <m:t xml:space="preserve">+    </m:t>
                  </w:del>
                </m:r>
                <m:r>
                  <w:del w:id="242" w:author="Chad Henry" w:date="2018-05-08T15:08:00Z">
                    <w:rPr>
                      <w:rFonts w:ascii="Cambria Math" w:eastAsiaTheme="minorEastAsia" w:hAnsi="Cambria Math"/>
                      <w:sz w:val="28"/>
                      <w:szCs w:val="32"/>
                      <w:rPrChange w:id="243" w:author="Chad Henry" w:date="2018-05-08T15:13:00Z">
                        <w:rPr>
                          <w:rFonts w:ascii="Cambria Math" w:eastAsiaTheme="minorEastAsia" w:hAnsi="Cambria Math"/>
                          <w:sz w:val="28"/>
                          <w:szCs w:val="24"/>
                        </w:rPr>
                      </w:rPrChange>
                    </w:rPr>
                    <m:t xml:space="preserve"> </m:t>
                  </w:del>
                </m:r>
                <m:ctrlPr>
                  <w:del w:id="244" w:author="Chad Henry" w:date="2018-05-08T15:08:00Z">
                    <w:rPr>
                      <w:rFonts w:ascii="Cambria Math" w:eastAsia="Cambria Math" w:hAnsi="Cambria Math" w:cs="Cambria Math"/>
                      <w:i/>
                      <w:sz w:val="28"/>
                      <w:szCs w:val="32"/>
                    </w:rPr>
                  </w:del>
                </m:ctrlPr>
              </m:e>
              <m:e>
                <m:d>
                  <m:dPr>
                    <m:ctrlPr>
                      <w:del w:id="245" w:author="Chad Henry" w:date="2018-05-08T15:07:00Z">
                        <w:rPr>
                          <w:rFonts w:ascii="Cambria Math" w:eastAsiaTheme="minorEastAsia" w:hAnsi="Cambria Math"/>
                          <w:i/>
                          <w:sz w:val="28"/>
                          <w:szCs w:val="32"/>
                        </w:rPr>
                      </w:del>
                    </m:ctrlPr>
                  </m:dPr>
                  <m:e>
                    <m:f>
                      <m:fPr>
                        <m:ctrlPr>
                          <w:del w:id="246" w:author="Chad Henry" w:date="2018-05-08T15:07:00Z">
                            <w:rPr>
                              <w:rFonts w:ascii="Cambria Math" w:hAnsi="Cambria Math"/>
                              <w:i/>
                              <w:sz w:val="28"/>
                              <w:szCs w:val="32"/>
                            </w:rPr>
                          </w:del>
                        </m:ctrlPr>
                      </m:fPr>
                      <m:num>
                        <m:sSubSup>
                          <m:sSubSupPr>
                            <m:ctrlPr>
                              <w:del w:id="247" w:author="Chad Henry" w:date="2018-05-08T15:07:00Z">
                                <w:rPr>
                                  <w:rFonts w:ascii="Cambria Math" w:hAnsi="Cambria Math"/>
                                  <w:i/>
                                  <w:sz w:val="28"/>
                                  <w:szCs w:val="32"/>
                                </w:rPr>
                              </w:del>
                            </m:ctrlPr>
                          </m:sSubSupPr>
                          <m:e>
                            <m:r>
                              <w:del w:id="248" w:author="Chad Henry" w:date="2018-05-08T15:07:00Z">
                                <w:rPr>
                                  <w:rFonts w:ascii="Cambria Math" w:hAnsi="Cambria Math"/>
                                  <w:sz w:val="28"/>
                                  <w:szCs w:val="32"/>
                                  <w:rPrChange w:id="249" w:author="Chad Henry" w:date="2018-05-08T15:13:00Z">
                                    <w:rPr>
                                      <w:rFonts w:ascii="Cambria Math" w:hAnsi="Cambria Math"/>
                                      <w:sz w:val="28"/>
                                      <w:szCs w:val="24"/>
                                    </w:rPr>
                                  </w:rPrChange>
                                </w:rPr>
                                <m:t>u</m:t>
                              </w:del>
                            </m:r>
                          </m:e>
                          <m:sub>
                            <m:r>
                              <w:del w:id="250" w:author="Chad Henry" w:date="2018-05-08T15:07:00Z">
                                <w:rPr>
                                  <w:rFonts w:ascii="Cambria Math" w:hAnsi="Cambria Math"/>
                                  <w:sz w:val="28"/>
                                  <w:szCs w:val="32"/>
                                  <w:rPrChange w:id="251" w:author="Chad Henry" w:date="2018-05-08T15:13:00Z">
                                    <w:rPr>
                                      <w:rFonts w:ascii="Cambria Math" w:hAnsi="Cambria Math"/>
                                      <w:sz w:val="28"/>
                                      <w:szCs w:val="24"/>
                                    </w:rPr>
                                  </w:rPrChange>
                                </w:rPr>
                                <m:t>j-1</m:t>
                              </w:del>
                            </m:r>
                          </m:sub>
                          <m:sup>
                            <m:r>
                              <w:del w:id="252" w:author="Chad Henry" w:date="2018-05-08T15:07:00Z">
                                <w:rPr>
                                  <w:rFonts w:ascii="Cambria Math" w:hAnsi="Cambria Math"/>
                                  <w:sz w:val="28"/>
                                  <w:szCs w:val="32"/>
                                  <w:rPrChange w:id="253" w:author="Chad Henry" w:date="2018-05-08T15:13:00Z">
                                    <w:rPr>
                                      <w:rFonts w:ascii="Cambria Math" w:hAnsi="Cambria Math"/>
                                      <w:sz w:val="28"/>
                                      <w:szCs w:val="24"/>
                                    </w:rPr>
                                  </w:rPrChange>
                                </w:rPr>
                                <m:t>n</m:t>
                              </w:del>
                            </m:r>
                          </m:sup>
                        </m:sSubSup>
                        <m:r>
                          <w:del w:id="254" w:author="Chad Henry" w:date="2018-05-08T15:07:00Z">
                            <w:rPr>
                              <w:rFonts w:ascii="Cambria Math" w:hAnsi="Cambria Math"/>
                              <w:sz w:val="28"/>
                              <w:szCs w:val="32"/>
                              <w:rPrChange w:id="255" w:author="Chad Henry" w:date="2018-05-08T15:13:00Z">
                                <w:rPr>
                                  <w:rFonts w:ascii="Cambria Math" w:hAnsi="Cambria Math"/>
                                  <w:sz w:val="28"/>
                                  <w:szCs w:val="24"/>
                                </w:rPr>
                              </w:rPrChange>
                            </w:rPr>
                            <m:t>-</m:t>
                          </w:del>
                        </m:r>
                        <m:sSubSup>
                          <m:sSubSupPr>
                            <m:ctrlPr>
                              <w:del w:id="256" w:author="Chad Henry" w:date="2018-05-08T15:07:00Z">
                                <w:rPr>
                                  <w:rFonts w:ascii="Cambria Math" w:hAnsi="Cambria Math"/>
                                  <w:i/>
                                  <w:sz w:val="28"/>
                                  <w:szCs w:val="32"/>
                                </w:rPr>
                              </w:del>
                            </m:ctrlPr>
                          </m:sSubSupPr>
                          <m:e>
                            <m:r>
                              <w:del w:id="257" w:author="Chad Henry" w:date="2018-05-08T15:07:00Z">
                                <w:rPr>
                                  <w:rFonts w:ascii="Cambria Math" w:hAnsi="Cambria Math"/>
                                  <w:sz w:val="28"/>
                                  <w:szCs w:val="32"/>
                                  <w:rPrChange w:id="258" w:author="Chad Henry" w:date="2018-05-08T15:13:00Z">
                                    <w:rPr>
                                      <w:rFonts w:ascii="Cambria Math" w:hAnsi="Cambria Math"/>
                                      <w:sz w:val="28"/>
                                      <w:szCs w:val="24"/>
                                    </w:rPr>
                                  </w:rPrChange>
                                </w:rPr>
                                <m:t>2u</m:t>
                              </w:del>
                            </m:r>
                          </m:e>
                          <m:sub>
                            <m:r>
                              <w:del w:id="259" w:author="Chad Henry" w:date="2018-05-08T15:07:00Z">
                                <w:rPr>
                                  <w:rFonts w:ascii="Cambria Math" w:hAnsi="Cambria Math"/>
                                  <w:sz w:val="28"/>
                                  <w:szCs w:val="32"/>
                                  <w:rPrChange w:id="260" w:author="Chad Henry" w:date="2018-05-08T15:13:00Z">
                                    <w:rPr>
                                      <w:rFonts w:ascii="Cambria Math" w:hAnsi="Cambria Math"/>
                                      <w:sz w:val="28"/>
                                      <w:szCs w:val="24"/>
                                    </w:rPr>
                                  </w:rPrChange>
                                </w:rPr>
                                <m:t>j</m:t>
                              </w:del>
                            </m:r>
                          </m:sub>
                          <m:sup>
                            <m:r>
                              <w:del w:id="261" w:author="Chad Henry" w:date="2018-05-08T15:07:00Z">
                                <w:rPr>
                                  <w:rFonts w:ascii="Cambria Math" w:hAnsi="Cambria Math"/>
                                  <w:sz w:val="28"/>
                                  <w:szCs w:val="32"/>
                                  <w:rPrChange w:id="262" w:author="Chad Henry" w:date="2018-05-08T15:13:00Z">
                                    <w:rPr>
                                      <w:rFonts w:ascii="Cambria Math" w:hAnsi="Cambria Math"/>
                                      <w:sz w:val="28"/>
                                      <w:szCs w:val="24"/>
                                    </w:rPr>
                                  </w:rPrChange>
                                </w:rPr>
                                <m:t>n</m:t>
                              </w:del>
                            </m:r>
                          </m:sup>
                        </m:sSubSup>
                        <m:r>
                          <w:del w:id="263" w:author="Chad Henry" w:date="2018-05-08T15:07:00Z">
                            <w:rPr>
                              <w:rFonts w:ascii="Cambria Math" w:hAnsi="Cambria Math"/>
                              <w:sz w:val="28"/>
                              <w:szCs w:val="32"/>
                              <w:rPrChange w:id="264" w:author="Chad Henry" w:date="2018-05-08T15:13:00Z">
                                <w:rPr>
                                  <w:rFonts w:ascii="Cambria Math" w:hAnsi="Cambria Math"/>
                                  <w:sz w:val="28"/>
                                  <w:szCs w:val="24"/>
                                </w:rPr>
                              </w:rPrChange>
                            </w:rPr>
                            <m:t>+</m:t>
                          </w:del>
                        </m:r>
                        <m:sSubSup>
                          <m:sSubSupPr>
                            <m:ctrlPr>
                              <w:del w:id="265" w:author="Chad Henry" w:date="2018-05-08T15:07:00Z">
                                <w:rPr>
                                  <w:rFonts w:ascii="Cambria Math" w:hAnsi="Cambria Math"/>
                                  <w:i/>
                                  <w:sz w:val="28"/>
                                  <w:szCs w:val="32"/>
                                </w:rPr>
                              </w:del>
                            </m:ctrlPr>
                          </m:sSubSupPr>
                          <m:e>
                            <m:r>
                              <w:del w:id="266" w:author="Chad Henry" w:date="2018-05-08T15:07:00Z">
                                <w:rPr>
                                  <w:rFonts w:ascii="Cambria Math" w:hAnsi="Cambria Math"/>
                                  <w:sz w:val="28"/>
                                  <w:szCs w:val="32"/>
                                  <w:rPrChange w:id="267" w:author="Chad Henry" w:date="2018-05-08T15:13:00Z">
                                    <w:rPr>
                                      <w:rFonts w:ascii="Cambria Math" w:hAnsi="Cambria Math"/>
                                      <w:sz w:val="28"/>
                                      <w:szCs w:val="24"/>
                                    </w:rPr>
                                  </w:rPrChange>
                                </w:rPr>
                                <m:t>u</m:t>
                              </w:del>
                            </m:r>
                          </m:e>
                          <m:sub>
                            <m:r>
                              <w:del w:id="268" w:author="Chad Henry" w:date="2018-05-08T15:07:00Z">
                                <w:rPr>
                                  <w:rFonts w:ascii="Cambria Math" w:hAnsi="Cambria Math"/>
                                  <w:sz w:val="28"/>
                                  <w:szCs w:val="32"/>
                                  <w:rPrChange w:id="269" w:author="Chad Henry" w:date="2018-05-08T15:13:00Z">
                                    <w:rPr>
                                      <w:rFonts w:ascii="Cambria Math" w:hAnsi="Cambria Math"/>
                                      <w:sz w:val="28"/>
                                      <w:szCs w:val="24"/>
                                    </w:rPr>
                                  </w:rPrChange>
                                </w:rPr>
                                <m:t>j+1</m:t>
                              </w:del>
                            </m:r>
                          </m:sub>
                          <m:sup>
                            <m:r>
                              <w:del w:id="270" w:author="Chad Henry" w:date="2018-05-08T15:07:00Z">
                                <w:rPr>
                                  <w:rFonts w:ascii="Cambria Math" w:hAnsi="Cambria Math"/>
                                  <w:sz w:val="28"/>
                                  <w:szCs w:val="32"/>
                                  <w:rPrChange w:id="271" w:author="Chad Henry" w:date="2018-05-08T15:13:00Z">
                                    <w:rPr>
                                      <w:rFonts w:ascii="Cambria Math" w:hAnsi="Cambria Math"/>
                                      <w:sz w:val="28"/>
                                      <w:szCs w:val="24"/>
                                    </w:rPr>
                                  </w:rPrChange>
                                </w:rPr>
                                <m:t>n</m:t>
                              </w:del>
                            </m:r>
                          </m:sup>
                        </m:sSubSup>
                      </m:num>
                      <m:den>
                        <m:r>
                          <w:del w:id="272" w:author="Chad Henry" w:date="2018-05-08T15:07:00Z">
                            <w:rPr>
                              <w:rFonts w:ascii="Cambria Math" w:hAnsi="Cambria Math"/>
                              <w:sz w:val="28"/>
                              <w:szCs w:val="32"/>
                              <w:rPrChange w:id="273" w:author="Chad Henry" w:date="2018-05-08T15:13:00Z">
                                <w:rPr>
                                  <w:rFonts w:ascii="Cambria Math" w:hAnsi="Cambria Math"/>
                                  <w:sz w:val="28"/>
                                  <w:szCs w:val="24"/>
                                </w:rPr>
                              </w:rPrChange>
                            </w:rPr>
                            <m:t>∆</m:t>
                          </w:del>
                        </m:r>
                        <m:sSup>
                          <m:sSupPr>
                            <m:ctrlPr>
                              <w:del w:id="274" w:author="Chad Henry" w:date="2018-05-08T15:07:00Z">
                                <w:rPr>
                                  <w:rFonts w:ascii="Cambria Math" w:hAnsi="Cambria Math"/>
                                  <w:i/>
                                  <w:sz w:val="28"/>
                                  <w:szCs w:val="32"/>
                                </w:rPr>
                              </w:del>
                            </m:ctrlPr>
                          </m:sSupPr>
                          <m:e>
                            <m:r>
                              <w:del w:id="275" w:author="Chad Henry" w:date="2018-05-08T15:07:00Z">
                                <w:rPr>
                                  <w:rFonts w:ascii="Cambria Math" w:hAnsi="Cambria Math"/>
                                  <w:sz w:val="28"/>
                                  <w:szCs w:val="32"/>
                                  <w:rPrChange w:id="276" w:author="Chad Henry" w:date="2018-05-08T15:13:00Z">
                                    <w:rPr>
                                      <w:rFonts w:ascii="Cambria Math" w:hAnsi="Cambria Math"/>
                                      <w:sz w:val="28"/>
                                      <w:szCs w:val="24"/>
                                    </w:rPr>
                                  </w:rPrChange>
                                </w:rPr>
                                <m:t>y</m:t>
                              </w:del>
                            </m:r>
                          </m:e>
                          <m:sup>
                            <m:r>
                              <w:del w:id="277" w:author="Chad Henry" w:date="2018-05-08T15:07:00Z">
                                <w:rPr>
                                  <w:rFonts w:ascii="Cambria Math" w:hAnsi="Cambria Math"/>
                                  <w:sz w:val="28"/>
                                  <w:szCs w:val="32"/>
                                  <w:rPrChange w:id="278" w:author="Chad Henry" w:date="2018-05-08T15:13:00Z">
                                    <w:rPr>
                                      <w:rFonts w:ascii="Cambria Math" w:hAnsi="Cambria Math"/>
                                      <w:sz w:val="28"/>
                                      <w:szCs w:val="24"/>
                                    </w:rPr>
                                  </w:rPrChange>
                                </w:rPr>
                                <m:t>2</m:t>
                              </w:del>
                            </m:r>
                          </m:sup>
                        </m:sSup>
                      </m:den>
                    </m:f>
                    <m:r>
                      <w:del w:id="279" w:author="Chad Henry" w:date="2018-05-08T15:07:00Z">
                        <w:rPr>
                          <w:rFonts w:ascii="Cambria Math" w:hAnsi="Cambria Math"/>
                          <w:sz w:val="28"/>
                          <w:szCs w:val="32"/>
                          <w:rPrChange w:id="280" w:author="Chad Henry" w:date="2018-05-08T15:13:00Z">
                            <w:rPr>
                              <w:rFonts w:ascii="Cambria Math" w:hAnsi="Cambria Math"/>
                              <w:sz w:val="28"/>
                              <w:szCs w:val="24"/>
                            </w:rPr>
                          </w:rPrChange>
                        </w:rPr>
                        <m:t>+</m:t>
                      </w:del>
                    </m:r>
                    <m:f>
                      <m:fPr>
                        <m:ctrlPr>
                          <w:del w:id="281" w:author="Chad Henry" w:date="2018-05-08T15:07:00Z">
                            <w:rPr>
                              <w:rFonts w:ascii="Cambria Math" w:hAnsi="Cambria Math"/>
                              <w:i/>
                              <w:sz w:val="28"/>
                              <w:szCs w:val="32"/>
                            </w:rPr>
                          </w:del>
                        </m:ctrlPr>
                      </m:fPr>
                      <m:num>
                        <m:sSubSup>
                          <m:sSubSupPr>
                            <m:ctrlPr>
                              <w:del w:id="282" w:author="Chad Henry" w:date="2018-05-08T15:07:00Z">
                                <w:rPr>
                                  <w:rFonts w:ascii="Cambria Math" w:hAnsi="Cambria Math"/>
                                  <w:i/>
                                  <w:sz w:val="28"/>
                                  <w:szCs w:val="32"/>
                                </w:rPr>
                              </w:del>
                            </m:ctrlPr>
                          </m:sSubSupPr>
                          <m:e>
                            <m:r>
                              <w:del w:id="283" w:author="Chad Henry" w:date="2018-05-08T15:07:00Z">
                                <w:rPr>
                                  <w:rFonts w:ascii="Cambria Math" w:hAnsi="Cambria Math"/>
                                  <w:sz w:val="28"/>
                                  <w:szCs w:val="32"/>
                                  <w:rPrChange w:id="284" w:author="Chad Henry" w:date="2018-05-08T15:13:00Z">
                                    <w:rPr>
                                      <w:rFonts w:ascii="Cambria Math" w:hAnsi="Cambria Math"/>
                                      <w:sz w:val="28"/>
                                      <w:szCs w:val="24"/>
                                    </w:rPr>
                                  </w:rPrChange>
                                </w:rPr>
                                <m:t>u</m:t>
                              </w:del>
                            </m:r>
                          </m:e>
                          <m:sub>
                            <m:r>
                              <w:del w:id="285" w:author="Chad Henry" w:date="2018-05-08T15:07:00Z">
                                <w:rPr>
                                  <w:rFonts w:ascii="Cambria Math" w:hAnsi="Cambria Math"/>
                                  <w:sz w:val="28"/>
                                  <w:szCs w:val="32"/>
                                  <w:rPrChange w:id="286" w:author="Chad Henry" w:date="2018-05-08T15:13:00Z">
                                    <w:rPr>
                                      <w:rFonts w:ascii="Cambria Math" w:hAnsi="Cambria Math"/>
                                      <w:sz w:val="28"/>
                                      <w:szCs w:val="24"/>
                                    </w:rPr>
                                  </w:rPrChange>
                                </w:rPr>
                                <m:t>j-1</m:t>
                              </w:del>
                            </m:r>
                          </m:sub>
                          <m:sup>
                            <m:r>
                              <w:del w:id="287" w:author="Chad Henry" w:date="2018-05-08T15:07:00Z">
                                <w:rPr>
                                  <w:rFonts w:ascii="Cambria Math" w:hAnsi="Cambria Math"/>
                                  <w:sz w:val="28"/>
                                  <w:szCs w:val="32"/>
                                  <w:rPrChange w:id="288" w:author="Chad Henry" w:date="2018-05-08T15:13:00Z">
                                    <w:rPr>
                                      <w:rFonts w:ascii="Cambria Math" w:hAnsi="Cambria Math"/>
                                      <w:sz w:val="28"/>
                                      <w:szCs w:val="24"/>
                                    </w:rPr>
                                  </w:rPrChange>
                                </w:rPr>
                                <m:t>n+1</m:t>
                              </w:del>
                            </m:r>
                          </m:sup>
                        </m:sSubSup>
                        <m:r>
                          <w:del w:id="289" w:author="Chad Henry" w:date="2018-05-08T15:07:00Z">
                            <w:rPr>
                              <w:rFonts w:ascii="Cambria Math" w:hAnsi="Cambria Math"/>
                              <w:sz w:val="28"/>
                              <w:szCs w:val="32"/>
                              <w:rPrChange w:id="290" w:author="Chad Henry" w:date="2018-05-08T15:13:00Z">
                                <w:rPr>
                                  <w:rFonts w:ascii="Cambria Math" w:hAnsi="Cambria Math"/>
                                  <w:sz w:val="28"/>
                                  <w:szCs w:val="24"/>
                                </w:rPr>
                              </w:rPrChange>
                            </w:rPr>
                            <m:t>-</m:t>
                          </w:del>
                        </m:r>
                        <m:sSubSup>
                          <m:sSubSupPr>
                            <m:ctrlPr>
                              <w:del w:id="291" w:author="Chad Henry" w:date="2018-05-08T15:07:00Z">
                                <w:rPr>
                                  <w:rFonts w:ascii="Cambria Math" w:hAnsi="Cambria Math"/>
                                  <w:i/>
                                  <w:sz w:val="28"/>
                                  <w:szCs w:val="32"/>
                                </w:rPr>
                              </w:del>
                            </m:ctrlPr>
                          </m:sSubSupPr>
                          <m:e>
                            <m:r>
                              <w:del w:id="292" w:author="Chad Henry" w:date="2018-05-08T15:07:00Z">
                                <w:rPr>
                                  <w:rFonts w:ascii="Cambria Math" w:hAnsi="Cambria Math"/>
                                  <w:sz w:val="28"/>
                                  <w:szCs w:val="32"/>
                                  <w:rPrChange w:id="293" w:author="Chad Henry" w:date="2018-05-08T15:13:00Z">
                                    <w:rPr>
                                      <w:rFonts w:ascii="Cambria Math" w:hAnsi="Cambria Math"/>
                                      <w:sz w:val="28"/>
                                      <w:szCs w:val="24"/>
                                    </w:rPr>
                                  </w:rPrChange>
                                </w:rPr>
                                <m:t>2u</m:t>
                              </w:del>
                            </m:r>
                          </m:e>
                          <m:sub>
                            <m:r>
                              <w:del w:id="294" w:author="Chad Henry" w:date="2018-05-08T15:07:00Z">
                                <w:rPr>
                                  <w:rFonts w:ascii="Cambria Math" w:hAnsi="Cambria Math"/>
                                  <w:sz w:val="28"/>
                                  <w:szCs w:val="32"/>
                                  <w:rPrChange w:id="295" w:author="Chad Henry" w:date="2018-05-08T15:13:00Z">
                                    <w:rPr>
                                      <w:rFonts w:ascii="Cambria Math" w:hAnsi="Cambria Math"/>
                                      <w:sz w:val="28"/>
                                      <w:szCs w:val="24"/>
                                    </w:rPr>
                                  </w:rPrChange>
                                </w:rPr>
                                <m:t>j</m:t>
                              </w:del>
                            </m:r>
                          </m:sub>
                          <m:sup>
                            <m:r>
                              <w:del w:id="296" w:author="Chad Henry" w:date="2018-05-08T15:07:00Z">
                                <w:rPr>
                                  <w:rFonts w:ascii="Cambria Math" w:hAnsi="Cambria Math"/>
                                  <w:sz w:val="28"/>
                                  <w:szCs w:val="32"/>
                                  <w:rPrChange w:id="297" w:author="Chad Henry" w:date="2018-05-08T15:13:00Z">
                                    <w:rPr>
                                      <w:rFonts w:ascii="Cambria Math" w:hAnsi="Cambria Math"/>
                                      <w:sz w:val="28"/>
                                      <w:szCs w:val="24"/>
                                    </w:rPr>
                                  </w:rPrChange>
                                </w:rPr>
                                <m:t>n+1</m:t>
                              </w:del>
                            </m:r>
                          </m:sup>
                        </m:sSubSup>
                        <m:r>
                          <w:del w:id="298" w:author="Chad Henry" w:date="2018-05-08T15:07:00Z">
                            <w:rPr>
                              <w:rFonts w:ascii="Cambria Math" w:hAnsi="Cambria Math"/>
                              <w:sz w:val="28"/>
                              <w:szCs w:val="32"/>
                              <w:rPrChange w:id="299" w:author="Chad Henry" w:date="2018-05-08T15:13:00Z">
                                <w:rPr>
                                  <w:rFonts w:ascii="Cambria Math" w:hAnsi="Cambria Math"/>
                                  <w:sz w:val="28"/>
                                  <w:szCs w:val="24"/>
                                </w:rPr>
                              </w:rPrChange>
                            </w:rPr>
                            <m:t>+</m:t>
                          </w:del>
                        </m:r>
                        <m:sSubSup>
                          <m:sSubSupPr>
                            <m:ctrlPr>
                              <w:del w:id="300" w:author="Chad Henry" w:date="2018-05-08T15:07:00Z">
                                <w:rPr>
                                  <w:rFonts w:ascii="Cambria Math" w:hAnsi="Cambria Math"/>
                                  <w:i/>
                                  <w:sz w:val="28"/>
                                  <w:szCs w:val="32"/>
                                </w:rPr>
                              </w:del>
                            </m:ctrlPr>
                          </m:sSubSupPr>
                          <m:e>
                            <m:r>
                              <w:del w:id="301" w:author="Chad Henry" w:date="2018-05-08T15:07:00Z">
                                <w:rPr>
                                  <w:rFonts w:ascii="Cambria Math" w:hAnsi="Cambria Math"/>
                                  <w:sz w:val="28"/>
                                  <w:szCs w:val="32"/>
                                  <w:rPrChange w:id="302" w:author="Chad Henry" w:date="2018-05-08T15:13:00Z">
                                    <w:rPr>
                                      <w:rFonts w:ascii="Cambria Math" w:hAnsi="Cambria Math"/>
                                      <w:sz w:val="28"/>
                                      <w:szCs w:val="24"/>
                                    </w:rPr>
                                  </w:rPrChange>
                                </w:rPr>
                                <m:t>u</m:t>
                              </w:del>
                            </m:r>
                          </m:e>
                          <m:sub>
                            <m:r>
                              <w:del w:id="303" w:author="Chad Henry" w:date="2018-05-08T15:07:00Z">
                                <w:rPr>
                                  <w:rFonts w:ascii="Cambria Math" w:hAnsi="Cambria Math"/>
                                  <w:sz w:val="28"/>
                                  <w:szCs w:val="32"/>
                                  <w:rPrChange w:id="304" w:author="Chad Henry" w:date="2018-05-08T15:13:00Z">
                                    <w:rPr>
                                      <w:rFonts w:ascii="Cambria Math" w:hAnsi="Cambria Math"/>
                                      <w:sz w:val="28"/>
                                      <w:szCs w:val="24"/>
                                    </w:rPr>
                                  </w:rPrChange>
                                </w:rPr>
                                <m:t>j+1</m:t>
                              </w:del>
                            </m:r>
                          </m:sub>
                          <m:sup>
                            <m:r>
                              <w:del w:id="305" w:author="Chad Henry" w:date="2018-05-08T15:07:00Z">
                                <w:rPr>
                                  <w:rFonts w:ascii="Cambria Math" w:hAnsi="Cambria Math"/>
                                  <w:sz w:val="28"/>
                                  <w:szCs w:val="32"/>
                                  <w:rPrChange w:id="306" w:author="Chad Henry" w:date="2018-05-08T15:13:00Z">
                                    <w:rPr>
                                      <w:rFonts w:ascii="Cambria Math" w:hAnsi="Cambria Math"/>
                                      <w:sz w:val="28"/>
                                      <w:szCs w:val="24"/>
                                    </w:rPr>
                                  </w:rPrChange>
                                </w:rPr>
                                <m:t>n+1</m:t>
                              </w:del>
                            </m:r>
                          </m:sup>
                        </m:sSubSup>
                      </m:num>
                      <m:den>
                        <m:r>
                          <w:del w:id="307" w:author="Chad Henry" w:date="2018-05-08T15:07:00Z">
                            <w:rPr>
                              <w:rFonts w:ascii="Cambria Math" w:hAnsi="Cambria Math"/>
                              <w:sz w:val="28"/>
                              <w:szCs w:val="32"/>
                              <w:rPrChange w:id="308" w:author="Chad Henry" w:date="2018-05-08T15:13:00Z">
                                <w:rPr>
                                  <w:rFonts w:ascii="Cambria Math" w:hAnsi="Cambria Math"/>
                                  <w:sz w:val="28"/>
                                  <w:szCs w:val="24"/>
                                </w:rPr>
                              </w:rPrChange>
                            </w:rPr>
                            <m:t>∆</m:t>
                          </w:del>
                        </m:r>
                        <m:sSup>
                          <m:sSupPr>
                            <m:ctrlPr>
                              <w:del w:id="309" w:author="Chad Henry" w:date="2018-05-08T15:07:00Z">
                                <w:rPr>
                                  <w:rFonts w:ascii="Cambria Math" w:hAnsi="Cambria Math"/>
                                  <w:i/>
                                  <w:sz w:val="28"/>
                                  <w:szCs w:val="32"/>
                                </w:rPr>
                              </w:del>
                            </m:ctrlPr>
                          </m:sSupPr>
                          <m:e>
                            <m:r>
                              <w:del w:id="310" w:author="Chad Henry" w:date="2018-05-08T15:07:00Z">
                                <w:rPr>
                                  <w:rFonts w:ascii="Cambria Math" w:hAnsi="Cambria Math"/>
                                  <w:sz w:val="28"/>
                                  <w:szCs w:val="32"/>
                                  <w:rPrChange w:id="311" w:author="Chad Henry" w:date="2018-05-08T15:13:00Z">
                                    <w:rPr>
                                      <w:rFonts w:ascii="Cambria Math" w:hAnsi="Cambria Math"/>
                                      <w:sz w:val="28"/>
                                      <w:szCs w:val="24"/>
                                    </w:rPr>
                                  </w:rPrChange>
                                </w:rPr>
                                <m:t>y</m:t>
                              </w:del>
                            </m:r>
                          </m:e>
                          <m:sup>
                            <m:r>
                              <w:del w:id="312" w:author="Chad Henry" w:date="2018-05-08T15:07:00Z">
                                <w:rPr>
                                  <w:rFonts w:ascii="Cambria Math" w:hAnsi="Cambria Math"/>
                                  <w:sz w:val="28"/>
                                  <w:szCs w:val="32"/>
                                  <w:rPrChange w:id="313" w:author="Chad Henry" w:date="2018-05-08T15:13:00Z">
                                    <w:rPr>
                                      <w:rFonts w:ascii="Cambria Math" w:hAnsi="Cambria Math"/>
                                      <w:sz w:val="28"/>
                                      <w:szCs w:val="24"/>
                                    </w:rPr>
                                  </w:rPrChange>
                                </w:rPr>
                                <m:t>2</m:t>
                              </w:del>
                            </m:r>
                          </m:sup>
                        </m:sSup>
                      </m:den>
                    </m:f>
                    <m:ctrlPr>
                      <w:del w:id="314" w:author="Chad Henry" w:date="2018-05-08T15:07:00Z">
                        <w:rPr>
                          <w:rFonts w:ascii="Cambria Math" w:hAnsi="Cambria Math"/>
                          <w:i/>
                          <w:sz w:val="28"/>
                          <w:szCs w:val="32"/>
                        </w:rPr>
                      </w:del>
                    </m:ctrlPr>
                  </m:e>
                </m:d>
              </m:e>
            </m:eqArr>
          </m:e>
        </m:d>
        <w:commentRangeEnd w:id="83"/>
        <m:r>
          <w:del w:id="315" w:author="Chad Henry" w:date="2018-05-08T15:08:00Z">
            <m:rPr>
              <m:sty m:val="p"/>
            </m:rPr>
            <w:rPr>
              <w:rStyle w:val="CommentReference"/>
              <w:rFonts w:ascii="Cambria Math" w:hAnsi="Cambria Math"/>
              <w:sz w:val="28"/>
              <w:szCs w:val="32"/>
              <w:rPrChange w:id="316" w:author="Chad Henry" w:date="2018-05-08T15:13:00Z">
                <w:rPr>
                  <w:rStyle w:val="CommentReference"/>
                </w:rPr>
              </w:rPrChange>
            </w:rPr>
            <w:commentReference w:id="83"/>
          </w:del>
        </m:r>
      </m:oMath>
    </w:p>
    <w:p w14:paraId="22AE68D7" w14:textId="2A0E1A45" w:rsidR="005C1938" w:rsidRDefault="005C1938" w:rsidP="005C1938">
      <w:pPr>
        <w:jc w:val="right"/>
        <w:rPr>
          <w:sz w:val="32"/>
          <w:szCs w:val="32"/>
        </w:rPr>
      </w:pPr>
      <w:r>
        <w:rPr>
          <w:sz w:val="32"/>
          <w:szCs w:val="32"/>
        </w:rPr>
        <w:tab/>
      </w:r>
      <w:r>
        <w:rPr>
          <w:sz w:val="32"/>
          <w:szCs w:val="32"/>
        </w:rPr>
        <w:tab/>
      </w:r>
      <w:r w:rsidR="00346484">
        <w:rPr>
          <w:sz w:val="32"/>
          <w:szCs w:val="32"/>
        </w:rPr>
        <w:tab/>
      </w:r>
    </w:p>
    <w:p w14:paraId="67359ECE" w14:textId="77777777" w:rsidR="00726877" w:rsidRDefault="00726877" w:rsidP="005C1938">
      <w:pPr>
        <w:rPr>
          <w:sz w:val="32"/>
          <w:szCs w:val="32"/>
        </w:rPr>
      </w:pPr>
    </w:p>
    <w:p w14:paraId="3AF8730F" w14:textId="6ECAD35B" w:rsidR="00041B68" w:rsidRDefault="00041B68" w:rsidP="005C1938">
      <w:del w:id="317" w:author="Chad Henry" w:date="2018-05-08T15:10:00Z">
        <w:r w:rsidRPr="00204343" w:rsidDel="00204343">
          <w:rPr>
            <w:sz w:val="32"/>
            <w:szCs w:val="32"/>
            <w:rPrChange w:id="318" w:author="Chad Henry" w:date="2018-05-08T15:13:00Z">
              <w:rPr>
                <w:szCs w:val="24"/>
              </w:rPr>
            </w:rPrChange>
          </w:rPr>
          <w:lastRenderedPageBreak/>
          <w:delText>•</w:delText>
        </w:r>
      </w:del>
      <w:del w:id="319" w:author="Chad Henry" w:date="2018-05-08T15:13:00Z">
        <w:r w:rsidRPr="00204343" w:rsidDel="00204343">
          <w:rPr>
            <w:sz w:val="32"/>
            <w:szCs w:val="32"/>
            <w:rPrChange w:id="320" w:author="Chad Henry" w:date="2018-05-08T15:13:00Z">
              <w:rPr>
                <w:szCs w:val="24"/>
              </w:rPr>
            </w:rPrChange>
          </w:rPr>
          <w:delText xml:space="preserve"> </w:delText>
        </w:r>
      </w:del>
      <w:r w:rsidRPr="00204343">
        <w:rPr>
          <w:rPrChange w:id="321" w:author="Chad Henry" w:date="2018-05-08T15:13:00Z">
            <w:rPr>
              <w:szCs w:val="24"/>
            </w:rPr>
          </w:rPrChange>
        </w:rPr>
        <w:t>Description of the numerical method (pseudo code included</w:t>
      </w:r>
      <w:r w:rsidR="00346484">
        <w:t>)</w:t>
      </w:r>
      <w:r w:rsidR="00E519FB" w:rsidRPr="00E519FB">
        <w:rPr>
          <w:noProof/>
        </w:rPr>
        <w:t xml:space="preserve"> </w:t>
      </w:r>
      <w:r w:rsidR="00E519FB">
        <w:rPr>
          <w:noProof/>
        </w:rPr>
        <mc:AlternateContent>
          <mc:Choice Requires="wps">
            <w:drawing>
              <wp:inline distT="0" distB="0" distL="0" distR="0" wp14:anchorId="740EBB2E" wp14:editId="6030E208">
                <wp:extent cx="6400800" cy="1404620"/>
                <wp:effectExtent l="0" t="0" r="1905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404620"/>
                        </a:xfrm>
                        <a:prstGeom prst="rect">
                          <a:avLst/>
                        </a:prstGeom>
                        <a:solidFill>
                          <a:srgbClr val="FFFFFF"/>
                        </a:solidFill>
                        <a:ln w="9525">
                          <a:solidFill>
                            <a:srgbClr val="000000"/>
                          </a:solidFill>
                          <a:miter lim="800000"/>
                          <a:headEnd/>
                          <a:tailEnd/>
                        </a:ln>
                      </wps:spPr>
                      <wps:txbx>
                        <w:txbxContent>
                          <w:p w14:paraId="4501689D" w14:textId="3708AEB0" w:rsidR="00E519FB" w:rsidRDefault="00E519FB" w:rsidP="00E519F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Get user inputs for N, select which discretization, select accuracy</w:t>
                            </w:r>
                          </w:p>
                          <w:p w14:paraId="523793F8" w14:textId="4E5C464A"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Boundary Conditions</w:t>
                            </w:r>
                          </w:p>
                          <w:p w14:paraId="39347F3D" w14:textId="1898C169" w:rsidR="00E519FB" w:rsidRDefault="00E519FB" w:rsidP="00E519F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r>
                              <w:rPr>
                                <w:rFonts w:ascii="Courier New" w:hAnsi="Courier New" w:cs="Courier New"/>
                                <w:color w:val="228B22"/>
                                <w:sz w:val="20"/>
                                <w:szCs w:val="20"/>
                              </w:rPr>
                              <w:t>Domain</w:t>
                            </w:r>
                          </w:p>
                          <w:p w14:paraId="0584C9C7"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ax = 0;</w:t>
                            </w:r>
                          </w:p>
                          <w:p w14:paraId="523D9183"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ay = 0;</w:t>
                            </w:r>
                          </w:p>
                          <w:p w14:paraId="1F042D9A"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bx = 2*</w:t>
                            </w:r>
                            <w:proofErr w:type="gramStart"/>
                            <w:r>
                              <w:rPr>
                                <w:rFonts w:ascii="Courier New" w:hAnsi="Courier New" w:cs="Courier New"/>
                                <w:color w:val="000000"/>
                                <w:sz w:val="20"/>
                                <w:szCs w:val="20"/>
                              </w:rPr>
                              <w:t>pi(</w:t>
                            </w:r>
                            <w:proofErr w:type="gramEnd"/>
                            <w:r>
                              <w:rPr>
                                <w:rFonts w:ascii="Courier New" w:hAnsi="Courier New" w:cs="Courier New"/>
                                <w:color w:val="000000"/>
                                <w:sz w:val="20"/>
                                <w:szCs w:val="20"/>
                              </w:rPr>
                              <w:t>);</w:t>
                            </w:r>
                          </w:p>
                          <w:p w14:paraId="7E562CB5"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by = 2*</w:t>
                            </w:r>
                            <w:proofErr w:type="gramStart"/>
                            <w:r>
                              <w:rPr>
                                <w:rFonts w:ascii="Courier New" w:hAnsi="Courier New" w:cs="Courier New"/>
                                <w:color w:val="000000"/>
                                <w:sz w:val="20"/>
                                <w:szCs w:val="20"/>
                              </w:rPr>
                              <w:t>pi(</w:t>
                            </w:r>
                            <w:proofErr w:type="gramEnd"/>
                            <w:r>
                              <w:rPr>
                                <w:rFonts w:ascii="Courier New" w:hAnsi="Courier New" w:cs="Courier New"/>
                                <w:color w:val="000000"/>
                                <w:sz w:val="20"/>
                                <w:szCs w:val="20"/>
                              </w:rPr>
                              <w:t>);</w:t>
                            </w:r>
                          </w:p>
                          <w:p w14:paraId="4AFE0BB2"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0F1393E5"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%grid</w:t>
                            </w:r>
                          </w:p>
                          <w:p w14:paraId="7D1D5EB3"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ax,bx</w:t>
                            </w:r>
                            <w:proofErr w:type="gramEnd"/>
                            <w:r>
                              <w:rPr>
                                <w:rFonts w:ascii="Courier New" w:hAnsi="Courier New" w:cs="Courier New"/>
                                <w:color w:val="000000"/>
                                <w:sz w:val="20"/>
                                <w:szCs w:val="20"/>
                              </w:rPr>
                              <w:t>,N</w:t>
                            </w:r>
                            <w:proofErr w:type="spellEnd"/>
                            <w:r>
                              <w:rPr>
                                <w:rFonts w:ascii="Courier New" w:hAnsi="Courier New" w:cs="Courier New"/>
                                <w:color w:val="000000"/>
                                <w:sz w:val="20"/>
                                <w:szCs w:val="20"/>
                              </w:rPr>
                              <w:t>);</w:t>
                            </w:r>
                          </w:p>
                          <w:p w14:paraId="6AC7072A" w14:textId="77777777" w:rsidR="00E519FB" w:rsidRPr="00E519FB" w:rsidRDefault="00E519FB" w:rsidP="00E519FB">
                            <w:pPr>
                              <w:autoSpaceDE w:val="0"/>
                              <w:autoSpaceDN w:val="0"/>
                              <w:adjustRightInd w:val="0"/>
                              <w:spacing w:after="0" w:line="240" w:lineRule="auto"/>
                              <w:rPr>
                                <w:rFonts w:ascii="Courier New" w:hAnsi="Courier New" w:cs="Courier New"/>
                                <w:szCs w:val="24"/>
                                <w:lang w:val="es-ES"/>
                              </w:rPr>
                            </w:pPr>
                            <w:r w:rsidRPr="00E519FB">
                              <w:rPr>
                                <w:rFonts w:ascii="Courier New" w:hAnsi="Courier New" w:cs="Courier New"/>
                                <w:color w:val="000000"/>
                                <w:sz w:val="20"/>
                                <w:szCs w:val="20"/>
                                <w:lang w:val="es-ES"/>
                              </w:rPr>
                              <w:t xml:space="preserve">y = </w:t>
                            </w:r>
                            <w:proofErr w:type="spellStart"/>
                            <w:r w:rsidRPr="00E519FB">
                              <w:rPr>
                                <w:rFonts w:ascii="Courier New" w:hAnsi="Courier New" w:cs="Courier New"/>
                                <w:color w:val="000000"/>
                                <w:sz w:val="20"/>
                                <w:szCs w:val="20"/>
                                <w:lang w:val="es-ES"/>
                              </w:rPr>
                              <w:t>linspace</w:t>
                            </w:r>
                            <w:proofErr w:type="spellEnd"/>
                            <w:r w:rsidRPr="00E519FB">
                              <w:rPr>
                                <w:rFonts w:ascii="Courier New" w:hAnsi="Courier New" w:cs="Courier New"/>
                                <w:color w:val="000000"/>
                                <w:sz w:val="20"/>
                                <w:szCs w:val="20"/>
                                <w:lang w:val="es-ES"/>
                              </w:rPr>
                              <w:t>(</w:t>
                            </w:r>
                            <w:proofErr w:type="spellStart"/>
                            <w:proofErr w:type="gramStart"/>
                            <w:r w:rsidRPr="00E519FB">
                              <w:rPr>
                                <w:rFonts w:ascii="Courier New" w:hAnsi="Courier New" w:cs="Courier New"/>
                                <w:color w:val="000000"/>
                                <w:sz w:val="20"/>
                                <w:szCs w:val="20"/>
                                <w:lang w:val="es-ES"/>
                              </w:rPr>
                              <w:t>ay,by</w:t>
                            </w:r>
                            <w:proofErr w:type="gramEnd"/>
                            <w:r w:rsidRPr="00E519FB">
                              <w:rPr>
                                <w:rFonts w:ascii="Courier New" w:hAnsi="Courier New" w:cs="Courier New"/>
                                <w:color w:val="000000"/>
                                <w:sz w:val="20"/>
                                <w:szCs w:val="20"/>
                                <w:lang w:val="es-ES"/>
                              </w:rPr>
                              <w:t>,N</w:t>
                            </w:r>
                            <w:proofErr w:type="spellEnd"/>
                            <w:r w:rsidRPr="00E519FB">
                              <w:rPr>
                                <w:rFonts w:ascii="Courier New" w:hAnsi="Courier New" w:cs="Courier New"/>
                                <w:color w:val="000000"/>
                                <w:sz w:val="20"/>
                                <w:szCs w:val="20"/>
                                <w:lang w:val="es-ES"/>
                              </w:rPr>
                              <w:t>);</w:t>
                            </w:r>
                          </w:p>
                          <w:p w14:paraId="706AC620" w14:textId="77777777" w:rsidR="00E519FB" w:rsidRPr="00E519FB" w:rsidRDefault="00E519FB" w:rsidP="00E519FB">
                            <w:pPr>
                              <w:autoSpaceDE w:val="0"/>
                              <w:autoSpaceDN w:val="0"/>
                              <w:adjustRightInd w:val="0"/>
                              <w:spacing w:after="0" w:line="240" w:lineRule="auto"/>
                              <w:rPr>
                                <w:rFonts w:ascii="Courier New" w:hAnsi="Courier New" w:cs="Courier New"/>
                                <w:szCs w:val="24"/>
                                <w:lang w:val="es-ES"/>
                              </w:rPr>
                            </w:pPr>
                            <w:r w:rsidRPr="00E519FB">
                              <w:rPr>
                                <w:rFonts w:ascii="Courier New" w:hAnsi="Courier New" w:cs="Courier New"/>
                                <w:color w:val="000000"/>
                                <w:sz w:val="20"/>
                                <w:szCs w:val="20"/>
                                <w:lang w:val="es-ES"/>
                              </w:rPr>
                              <w:t>[</w:t>
                            </w:r>
                            <w:proofErr w:type="gramStart"/>
                            <w:r w:rsidRPr="00E519FB">
                              <w:rPr>
                                <w:rFonts w:ascii="Courier New" w:hAnsi="Courier New" w:cs="Courier New"/>
                                <w:color w:val="000000"/>
                                <w:sz w:val="20"/>
                                <w:szCs w:val="20"/>
                                <w:lang w:val="es-ES"/>
                              </w:rPr>
                              <w:t>X,Y</w:t>
                            </w:r>
                            <w:proofErr w:type="gramEnd"/>
                            <w:r w:rsidRPr="00E519FB">
                              <w:rPr>
                                <w:rFonts w:ascii="Courier New" w:hAnsi="Courier New" w:cs="Courier New"/>
                                <w:color w:val="000000"/>
                                <w:sz w:val="20"/>
                                <w:szCs w:val="20"/>
                                <w:lang w:val="es-ES"/>
                              </w:rPr>
                              <w:t xml:space="preserve">] = </w:t>
                            </w:r>
                            <w:proofErr w:type="spellStart"/>
                            <w:r w:rsidRPr="00E519FB">
                              <w:rPr>
                                <w:rFonts w:ascii="Courier New" w:hAnsi="Courier New" w:cs="Courier New"/>
                                <w:color w:val="000000"/>
                                <w:sz w:val="20"/>
                                <w:szCs w:val="20"/>
                                <w:lang w:val="es-ES"/>
                              </w:rPr>
                              <w:t>meshgrid</w:t>
                            </w:r>
                            <w:proofErr w:type="spellEnd"/>
                            <w:r w:rsidRPr="00E519FB">
                              <w:rPr>
                                <w:rFonts w:ascii="Courier New" w:hAnsi="Courier New" w:cs="Courier New"/>
                                <w:color w:val="000000"/>
                                <w:sz w:val="20"/>
                                <w:szCs w:val="20"/>
                                <w:lang w:val="es-ES"/>
                              </w:rPr>
                              <w:t>(</w:t>
                            </w:r>
                            <w:proofErr w:type="spellStart"/>
                            <w:r w:rsidRPr="00E519FB">
                              <w:rPr>
                                <w:rFonts w:ascii="Courier New" w:hAnsi="Courier New" w:cs="Courier New"/>
                                <w:color w:val="000000"/>
                                <w:sz w:val="20"/>
                                <w:szCs w:val="20"/>
                                <w:lang w:val="es-ES"/>
                              </w:rPr>
                              <w:t>x,y</w:t>
                            </w:r>
                            <w:proofErr w:type="spellEnd"/>
                            <w:r w:rsidRPr="00E519FB">
                              <w:rPr>
                                <w:rFonts w:ascii="Courier New" w:hAnsi="Courier New" w:cs="Courier New"/>
                                <w:color w:val="000000"/>
                                <w:sz w:val="20"/>
                                <w:szCs w:val="20"/>
                                <w:lang w:val="es-ES"/>
                              </w:rPr>
                              <w:t>);</w:t>
                            </w:r>
                          </w:p>
                          <w:p w14:paraId="4B3F9ACF"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h = (bx-ax)/(N+1); </w:t>
                            </w:r>
                          </w:p>
                          <w:p w14:paraId="3740A280" w14:textId="77777777" w:rsidR="00E519FB" w:rsidRDefault="00E519FB" w:rsidP="00E519FB">
                            <w:pPr>
                              <w:autoSpaceDE w:val="0"/>
                              <w:autoSpaceDN w:val="0"/>
                              <w:adjustRightInd w:val="0"/>
                              <w:spacing w:after="0" w:line="240" w:lineRule="auto"/>
                              <w:rPr>
                                <w:rFonts w:ascii="Courier New" w:hAnsi="Courier New" w:cs="Courier New"/>
                                <w:szCs w:val="24"/>
                              </w:rPr>
                            </w:pPr>
                          </w:p>
                          <w:p w14:paraId="49D484E9"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%boundary conditions</w:t>
                            </w:r>
                          </w:p>
                          <w:p w14:paraId="78FBAD77"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 = zeros(</w:t>
                            </w:r>
                            <w:proofErr w:type="gramStart"/>
                            <w:r>
                              <w:rPr>
                                <w:rFonts w:ascii="Courier New" w:hAnsi="Courier New" w:cs="Courier New"/>
                                <w:color w:val="000000"/>
                                <w:sz w:val="20"/>
                                <w:szCs w:val="20"/>
                              </w:rPr>
                              <w:t>N,N</w:t>
                            </w:r>
                            <w:proofErr w:type="gramEnd"/>
                            <w:r>
                              <w:rPr>
                                <w:rFonts w:ascii="Courier New" w:hAnsi="Courier New" w:cs="Courier New"/>
                                <w:color w:val="000000"/>
                                <w:sz w:val="20"/>
                                <w:szCs w:val="20"/>
                              </w:rPr>
                              <w:t>);</w:t>
                            </w:r>
                          </w:p>
                          <w:p w14:paraId="6A3AB1BA"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fb = ((by-y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2).*cos(y.*pi/by);</w:t>
                            </w:r>
                          </w:p>
                          <w:p w14:paraId="68C12461" w14:textId="77777777" w:rsidR="00E519FB" w:rsidRDefault="00E519FB" w:rsidP="00E519FB">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gb</w:t>
                            </w:r>
                            <w:proofErr w:type="spellEnd"/>
                            <w:r>
                              <w:rPr>
                                <w:rFonts w:ascii="Courier New" w:hAnsi="Courier New" w:cs="Courier New"/>
                                <w:color w:val="000000"/>
                                <w:sz w:val="20"/>
                                <w:szCs w:val="20"/>
                              </w:rPr>
                              <w:t xml:space="preserve"> = (by-y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2.*y; </w:t>
                            </w:r>
                          </w:p>
                          <w:p w14:paraId="549D8816"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u(1,</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xml:space="preserve">-1) = fb(1,1:N-1);    </w:t>
                            </w:r>
                            <w:r>
                              <w:rPr>
                                <w:rFonts w:ascii="Courier New" w:hAnsi="Courier New" w:cs="Courier New"/>
                                <w:color w:val="228B22"/>
                                <w:sz w:val="20"/>
                                <w:szCs w:val="20"/>
                              </w:rPr>
                              <w:t>%left bound</w:t>
                            </w:r>
                          </w:p>
                          <w:p w14:paraId="3A7A8E95"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u(1,</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gb</w:t>
                            </w:r>
                            <w:proofErr w:type="spellEnd"/>
                            <w:r>
                              <w:rPr>
                                <w:rFonts w:ascii="Courier New" w:hAnsi="Courier New" w:cs="Courier New"/>
                                <w:color w:val="000000"/>
                                <w:sz w:val="20"/>
                                <w:szCs w:val="20"/>
                              </w:rPr>
                              <w:t xml:space="preserve">(1,1:N-1);    </w:t>
                            </w:r>
                            <w:r>
                              <w:rPr>
                                <w:rFonts w:ascii="Courier New" w:hAnsi="Courier New" w:cs="Courier New"/>
                                <w:color w:val="228B22"/>
                                <w:sz w:val="20"/>
                                <w:szCs w:val="20"/>
                              </w:rPr>
                              <w:t>%right bound</w:t>
                            </w:r>
                          </w:p>
                          <w:p w14:paraId="0ABCB4C3" w14:textId="77777777" w:rsidR="00E519FB" w:rsidRDefault="00E519FB" w:rsidP="00E519FB">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toolong</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fb(</w:t>
                            </w:r>
                            <w:proofErr w:type="gramEnd"/>
                            <w:r>
                              <w:rPr>
                                <w:rFonts w:ascii="Courier New" w:hAnsi="Courier New" w:cs="Courier New"/>
                                <w:color w:val="000000"/>
                                <w:sz w:val="20"/>
                                <w:szCs w:val="20"/>
                              </w:rPr>
                              <w:t>1) + ((x-ax)/(bx-ax)).*(</w:t>
                            </w:r>
                            <w:proofErr w:type="spellStart"/>
                            <w:r>
                              <w:rPr>
                                <w:rFonts w:ascii="Courier New" w:hAnsi="Courier New" w:cs="Courier New"/>
                                <w:color w:val="000000"/>
                                <w:sz w:val="20"/>
                                <w:szCs w:val="20"/>
                              </w:rPr>
                              <w:t>gb</w:t>
                            </w:r>
                            <w:proofErr w:type="spellEnd"/>
                            <w:r>
                              <w:rPr>
                                <w:rFonts w:ascii="Courier New" w:hAnsi="Courier New" w:cs="Courier New"/>
                                <w:color w:val="000000"/>
                                <w:sz w:val="20"/>
                                <w:szCs w:val="20"/>
                              </w:rPr>
                              <w:t>(1)-fb(1));</w:t>
                            </w:r>
                          </w:p>
                          <w:p w14:paraId="046F4D06"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xml:space="preserve">-1,1) = </w:t>
                            </w:r>
                            <w:proofErr w:type="spellStart"/>
                            <w:r>
                              <w:rPr>
                                <w:rFonts w:ascii="Courier New" w:hAnsi="Courier New" w:cs="Courier New"/>
                                <w:color w:val="000000"/>
                                <w:sz w:val="20"/>
                                <w:szCs w:val="20"/>
                              </w:rPr>
                              <w:t>toolong</w:t>
                            </w:r>
                            <w:proofErr w:type="spellEnd"/>
                            <w:r>
                              <w:rPr>
                                <w:rFonts w:ascii="Courier New" w:hAnsi="Courier New" w:cs="Courier New"/>
                                <w:color w:val="000000"/>
                                <w:sz w:val="20"/>
                                <w:szCs w:val="20"/>
                              </w:rPr>
                              <w:t xml:space="preserve">(1:N-1,1); </w:t>
                            </w:r>
                            <w:r>
                              <w:rPr>
                                <w:rFonts w:ascii="Courier New" w:hAnsi="Courier New" w:cs="Courier New"/>
                                <w:color w:val="228B22"/>
                                <w:sz w:val="20"/>
                                <w:szCs w:val="20"/>
                              </w:rPr>
                              <w:t>%lower bound</w:t>
                            </w:r>
                          </w:p>
                          <w:p w14:paraId="3CEA8ACA"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toolong2 = fb(N) + ((x-ax)/(bx-ax)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gb</w:t>
                            </w:r>
                            <w:proofErr w:type="spellEnd"/>
                            <w:r>
                              <w:rPr>
                                <w:rFonts w:ascii="Courier New" w:hAnsi="Courier New" w:cs="Courier New"/>
                                <w:color w:val="000000"/>
                                <w:sz w:val="20"/>
                                <w:szCs w:val="20"/>
                              </w:rPr>
                              <w:t>(N)-fb(N));</w:t>
                            </w:r>
                          </w:p>
                          <w:p w14:paraId="0CDB3649"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xml:space="preserve">,N) = toolong2(1:N,N);  </w:t>
                            </w:r>
                            <w:r>
                              <w:rPr>
                                <w:rFonts w:ascii="Courier New" w:hAnsi="Courier New" w:cs="Courier New"/>
                                <w:color w:val="228B22"/>
                                <w:sz w:val="20"/>
                                <w:szCs w:val="20"/>
                              </w:rPr>
                              <w:t xml:space="preserve">%made up boundary, </w:t>
                            </w:r>
                            <w:proofErr w:type="spellStart"/>
                            <w:r>
                              <w:rPr>
                                <w:rFonts w:ascii="Courier New" w:hAnsi="Courier New" w:cs="Courier New"/>
                                <w:color w:val="228B22"/>
                                <w:sz w:val="20"/>
                                <w:szCs w:val="20"/>
                              </w:rPr>
                              <w:t>couldnt</w:t>
                            </w:r>
                            <w:proofErr w:type="spellEnd"/>
                            <w:r>
                              <w:rPr>
                                <w:rFonts w:ascii="Courier New" w:hAnsi="Courier New" w:cs="Courier New"/>
                                <w:color w:val="228B22"/>
                                <w:sz w:val="20"/>
                                <w:szCs w:val="20"/>
                              </w:rPr>
                              <w:t xml:space="preserve"> figure out ghost node</w:t>
                            </w:r>
                          </w:p>
                          <w:p w14:paraId="22ED516D" w14:textId="6DE2E932" w:rsidR="00E519FB" w:rsidRDefault="00E519FB" w:rsidP="00E519FB">
                            <w:pPr>
                              <w:autoSpaceDE w:val="0"/>
                              <w:autoSpaceDN w:val="0"/>
                              <w:adjustRightInd w:val="0"/>
                              <w:spacing w:after="0" w:line="240" w:lineRule="auto"/>
                              <w:rPr>
                                <w:rFonts w:ascii="Courier New" w:hAnsi="Courier New" w:cs="Courier New"/>
                                <w:szCs w:val="24"/>
                              </w:rPr>
                            </w:pPr>
                          </w:p>
                          <w:p w14:paraId="2F050022" w14:textId="4ED23BCA" w:rsidR="00E519FB" w:rsidRDefault="00E519FB" w:rsidP="00E519F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w:t>
                            </w:r>
                            <w:r>
                              <w:rPr>
                                <w:rFonts w:ascii="Courier New" w:hAnsi="Courier New" w:cs="Courier New"/>
                                <w:color w:val="228B22"/>
                                <w:sz w:val="20"/>
                                <w:szCs w:val="20"/>
                              </w:rPr>
                              <w:t>Crank Nicolson Method</w:t>
                            </w:r>
                          </w:p>
                          <w:p w14:paraId="724CA140" w14:textId="25BBAFBD" w:rsidR="00E519FB" w:rsidRDefault="00E519FB" w:rsidP="00E519F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%check degree of error</w:t>
                            </w:r>
                          </w:p>
                          <w:p w14:paraId="055994CC" w14:textId="08DC2B14" w:rsidR="00E519FB" w:rsidRDefault="00E519FB" w:rsidP="00E519F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r>
                              <w:rPr>
                                <w:rFonts w:ascii="Courier New" w:hAnsi="Courier New" w:cs="Courier New"/>
                                <w:color w:val="228B22"/>
                                <w:sz w:val="20"/>
                                <w:szCs w:val="20"/>
                              </w:rPr>
                              <w:t>explicit method</w:t>
                            </w:r>
                          </w:p>
                          <w:p w14:paraId="016D43A9" w14:textId="53D6B30B" w:rsidR="003B1324" w:rsidRPr="003B1324" w:rsidRDefault="003B1324" w:rsidP="00E519FB">
                            <w:pPr>
                              <w:autoSpaceDE w:val="0"/>
                              <w:autoSpaceDN w:val="0"/>
                              <w:adjustRightInd w:val="0"/>
                              <w:spacing w:after="0" w:line="240" w:lineRule="auto"/>
                              <w:rPr>
                                <w:rFonts w:ascii="Courier New" w:hAnsi="Courier New" w:cs="Courier New"/>
                                <w:color w:val="228B22"/>
                                <w:sz w:val="20"/>
                                <w:szCs w:val="20"/>
                              </w:rPr>
                            </w:pPr>
                            <w:r w:rsidRPr="003B1324">
                              <w:rPr>
                                <w:rFonts w:ascii="Courier New" w:hAnsi="Courier New" w:cs="Courier New"/>
                                <w:color w:val="228B22"/>
                                <w:sz w:val="20"/>
                                <w:szCs w:val="20"/>
                              </w:rPr>
                              <w:t xml:space="preserve">%check </w:t>
                            </w:r>
                            <w:r>
                              <w:rPr>
                                <w:rFonts w:ascii="Courier New" w:hAnsi="Courier New" w:cs="Courier New"/>
                                <w:color w:val="228B22"/>
                                <w:sz w:val="20"/>
                                <w:szCs w:val="20"/>
                              </w:rPr>
                              <w:t xml:space="preserve">degree of </w:t>
                            </w:r>
                            <w:r w:rsidRPr="003B1324">
                              <w:rPr>
                                <w:rFonts w:ascii="Courier New" w:hAnsi="Courier New" w:cs="Courier New"/>
                                <w:color w:val="228B22"/>
                                <w:sz w:val="20"/>
                                <w:szCs w:val="20"/>
                              </w:rPr>
                              <w:t>error</w:t>
                            </w:r>
                          </w:p>
                          <w:p w14:paraId="6A543C05" w14:textId="6D2A3FBD" w:rsidR="00E519FB" w:rsidRDefault="00E519FB" w:rsidP="00E519FB">
                            <w:pPr>
                              <w:autoSpaceDE w:val="0"/>
                              <w:autoSpaceDN w:val="0"/>
                              <w:adjustRightInd w:val="0"/>
                              <w:spacing w:after="0" w:line="240" w:lineRule="auto"/>
                              <w:rPr>
                                <w:rFonts w:ascii="Courier New" w:hAnsi="Courier New" w:cs="Courier New"/>
                                <w:szCs w:val="24"/>
                              </w:rPr>
                            </w:pPr>
                          </w:p>
                          <w:p w14:paraId="30DBDB38" w14:textId="40E642C4" w:rsidR="00E519FB" w:rsidRDefault="00E519FB" w:rsidP="00E519F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r w:rsidR="003B1324">
                              <w:rPr>
                                <w:rFonts w:ascii="Courier New" w:hAnsi="Courier New" w:cs="Courier New"/>
                                <w:color w:val="228B22"/>
                                <w:sz w:val="20"/>
                                <w:szCs w:val="20"/>
                              </w:rPr>
                              <w:t xml:space="preserve">Plot Crank Nicolson </w:t>
                            </w:r>
                          </w:p>
                          <w:p w14:paraId="5C930EA1" w14:textId="1896592E" w:rsidR="003B1324" w:rsidRPr="003B1324" w:rsidRDefault="003B1324" w:rsidP="00E519FB">
                            <w:pPr>
                              <w:autoSpaceDE w:val="0"/>
                              <w:autoSpaceDN w:val="0"/>
                              <w:adjustRightInd w:val="0"/>
                              <w:spacing w:after="0" w:line="240" w:lineRule="auto"/>
                              <w:rPr>
                                <w:rFonts w:ascii="Courier New" w:hAnsi="Courier New" w:cs="Courier New"/>
                                <w:szCs w:val="24"/>
                                <w:lang w:val="es-ES"/>
                              </w:rPr>
                            </w:pPr>
                            <w:r w:rsidRPr="003B1324">
                              <w:rPr>
                                <w:rFonts w:ascii="Courier New" w:hAnsi="Courier New" w:cs="Courier New"/>
                                <w:color w:val="000000"/>
                                <w:sz w:val="20"/>
                                <w:szCs w:val="20"/>
                                <w:lang w:val="es-ES"/>
                              </w:rPr>
                              <w:t>surf(</w:t>
                            </w:r>
                            <w:proofErr w:type="spellStart"/>
                            <w:proofErr w:type="gramStart"/>
                            <w:r w:rsidRPr="003B1324">
                              <w:rPr>
                                <w:rFonts w:ascii="Courier New" w:hAnsi="Courier New" w:cs="Courier New"/>
                                <w:color w:val="000000"/>
                                <w:sz w:val="20"/>
                                <w:szCs w:val="20"/>
                                <w:lang w:val="es-ES"/>
                              </w:rPr>
                              <w:t>X</w:t>
                            </w:r>
                            <w:r w:rsidRPr="003B1324">
                              <w:rPr>
                                <w:rFonts w:ascii="Courier New" w:hAnsi="Courier New" w:cs="Courier New"/>
                                <w:color w:val="000000"/>
                                <w:sz w:val="20"/>
                                <w:szCs w:val="20"/>
                                <w:lang w:val="es-ES"/>
                              </w:rPr>
                              <w:t>,</w:t>
                            </w:r>
                            <w:r>
                              <w:rPr>
                                <w:rFonts w:ascii="Courier New" w:hAnsi="Courier New" w:cs="Courier New"/>
                                <w:color w:val="000000"/>
                                <w:sz w:val="20"/>
                                <w:szCs w:val="20"/>
                                <w:lang w:val="es-ES"/>
                              </w:rPr>
                              <w:t>Y</w:t>
                            </w:r>
                            <w:proofErr w:type="gramEnd"/>
                            <w:r w:rsidRPr="003B1324">
                              <w:rPr>
                                <w:rFonts w:ascii="Courier New" w:hAnsi="Courier New" w:cs="Courier New"/>
                                <w:color w:val="000000"/>
                                <w:sz w:val="20"/>
                                <w:szCs w:val="20"/>
                                <w:lang w:val="es-ES"/>
                              </w:rPr>
                              <w:t>,</w:t>
                            </w:r>
                            <w:r>
                              <w:rPr>
                                <w:rFonts w:ascii="Courier New" w:hAnsi="Courier New" w:cs="Courier New"/>
                                <w:color w:val="000000"/>
                                <w:sz w:val="20"/>
                                <w:szCs w:val="20"/>
                                <w:lang w:val="es-ES"/>
                              </w:rPr>
                              <w:t>CN</w:t>
                            </w:r>
                            <w:r w:rsidRPr="003B1324">
                              <w:rPr>
                                <w:rFonts w:ascii="Courier New" w:hAnsi="Courier New" w:cs="Courier New"/>
                                <w:color w:val="000000"/>
                                <w:sz w:val="20"/>
                                <w:szCs w:val="20"/>
                                <w:lang w:val="es-ES"/>
                              </w:rPr>
                              <w:t>_</w:t>
                            </w:r>
                            <w:r>
                              <w:rPr>
                                <w:rFonts w:ascii="Courier New" w:hAnsi="Courier New" w:cs="Courier New"/>
                                <w:color w:val="000000"/>
                                <w:sz w:val="20"/>
                                <w:szCs w:val="20"/>
                                <w:lang w:val="es-ES"/>
                              </w:rPr>
                              <w:t>u</w:t>
                            </w:r>
                            <w:proofErr w:type="spellEnd"/>
                            <w:r>
                              <w:rPr>
                                <w:rFonts w:ascii="Courier New" w:hAnsi="Courier New" w:cs="Courier New"/>
                                <w:color w:val="000000"/>
                                <w:sz w:val="20"/>
                                <w:szCs w:val="20"/>
                                <w:lang w:val="es-ES"/>
                              </w:rPr>
                              <w:t>);</w:t>
                            </w:r>
                          </w:p>
                          <w:p w14:paraId="7F4FCD9C" w14:textId="1830630D" w:rsidR="00E519FB" w:rsidRDefault="00E519FB" w:rsidP="00E519FB">
                            <w:pPr>
                              <w:autoSpaceDE w:val="0"/>
                              <w:autoSpaceDN w:val="0"/>
                              <w:adjustRightInd w:val="0"/>
                              <w:spacing w:after="0" w:line="240" w:lineRule="auto"/>
                              <w:rPr>
                                <w:rFonts w:ascii="Courier New" w:hAnsi="Courier New" w:cs="Courier New"/>
                                <w:szCs w:val="24"/>
                              </w:rPr>
                            </w:pPr>
                          </w:p>
                          <w:p w14:paraId="2F114B5B" w14:textId="17E66F71" w:rsidR="003B1324" w:rsidRPr="003B1324" w:rsidRDefault="003B1324" w:rsidP="003B1324">
                            <w:pPr>
                              <w:autoSpaceDE w:val="0"/>
                              <w:autoSpaceDN w:val="0"/>
                              <w:adjustRightInd w:val="0"/>
                              <w:spacing w:after="0" w:line="240" w:lineRule="auto"/>
                              <w:rPr>
                                <w:rFonts w:ascii="Courier New" w:hAnsi="Courier New" w:cs="Courier New"/>
                                <w:color w:val="228B22"/>
                                <w:sz w:val="20"/>
                                <w:szCs w:val="20"/>
                              </w:rPr>
                            </w:pPr>
                            <w:r w:rsidRPr="003B1324">
                              <w:rPr>
                                <w:rFonts w:ascii="Courier New" w:hAnsi="Courier New" w:cs="Courier New"/>
                                <w:color w:val="228B22"/>
                                <w:sz w:val="20"/>
                                <w:szCs w:val="20"/>
                              </w:rPr>
                              <w:t xml:space="preserve">% </w:t>
                            </w:r>
                            <w:r>
                              <w:rPr>
                                <w:rFonts w:ascii="Courier New" w:hAnsi="Courier New" w:cs="Courier New"/>
                                <w:color w:val="228B22"/>
                                <w:sz w:val="20"/>
                                <w:szCs w:val="20"/>
                              </w:rPr>
                              <w:t xml:space="preserve">Plot </w:t>
                            </w:r>
                            <w:r w:rsidRPr="003B1324">
                              <w:rPr>
                                <w:rFonts w:ascii="Courier New" w:hAnsi="Courier New" w:cs="Courier New"/>
                                <w:color w:val="228B22"/>
                                <w:sz w:val="20"/>
                                <w:szCs w:val="20"/>
                              </w:rPr>
                              <w:t>Explicit Method</w:t>
                            </w:r>
                            <w:r w:rsidRPr="003B1324">
                              <w:rPr>
                                <w:rFonts w:ascii="Courier New" w:hAnsi="Courier New" w:cs="Courier New"/>
                                <w:color w:val="228B22"/>
                                <w:sz w:val="20"/>
                                <w:szCs w:val="20"/>
                              </w:rPr>
                              <w:t xml:space="preserve"> </w:t>
                            </w:r>
                          </w:p>
                          <w:p w14:paraId="4584BF32" w14:textId="73D8AC5C" w:rsidR="003B1324" w:rsidRPr="003B1324" w:rsidRDefault="003B1324" w:rsidP="003B1324">
                            <w:pPr>
                              <w:autoSpaceDE w:val="0"/>
                              <w:autoSpaceDN w:val="0"/>
                              <w:adjustRightInd w:val="0"/>
                              <w:spacing w:after="0" w:line="240" w:lineRule="auto"/>
                              <w:rPr>
                                <w:rFonts w:ascii="Courier New" w:hAnsi="Courier New" w:cs="Courier New"/>
                                <w:szCs w:val="24"/>
                              </w:rPr>
                            </w:pPr>
                            <w:r w:rsidRPr="003B1324">
                              <w:rPr>
                                <w:rFonts w:ascii="Courier New" w:hAnsi="Courier New" w:cs="Courier New"/>
                                <w:color w:val="000000"/>
                                <w:sz w:val="20"/>
                                <w:szCs w:val="20"/>
                              </w:rPr>
                              <w:t>surf(</w:t>
                            </w:r>
                            <w:proofErr w:type="spellStart"/>
                            <w:proofErr w:type="gramStart"/>
                            <w:r w:rsidRPr="003B1324">
                              <w:rPr>
                                <w:rFonts w:ascii="Courier New" w:hAnsi="Courier New" w:cs="Courier New"/>
                                <w:color w:val="000000"/>
                                <w:sz w:val="20"/>
                                <w:szCs w:val="20"/>
                              </w:rPr>
                              <w:t>X,Y</w:t>
                            </w:r>
                            <w:proofErr w:type="gramEnd"/>
                            <w:r w:rsidRPr="003B1324">
                              <w:rPr>
                                <w:rFonts w:ascii="Courier New" w:hAnsi="Courier New" w:cs="Courier New"/>
                                <w:color w:val="000000"/>
                                <w:sz w:val="20"/>
                                <w:szCs w:val="20"/>
                              </w:rPr>
                              <w:t>,</w:t>
                            </w:r>
                            <w:r w:rsidRPr="003B1324">
                              <w:rPr>
                                <w:rFonts w:ascii="Courier New" w:hAnsi="Courier New" w:cs="Courier New"/>
                                <w:color w:val="000000"/>
                                <w:sz w:val="20"/>
                                <w:szCs w:val="20"/>
                              </w:rPr>
                              <w:t>Exp</w:t>
                            </w:r>
                            <w:r w:rsidRPr="003B1324">
                              <w:rPr>
                                <w:rFonts w:ascii="Courier New" w:hAnsi="Courier New" w:cs="Courier New"/>
                                <w:color w:val="000000"/>
                                <w:sz w:val="20"/>
                                <w:szCs w:val="20"/>
                              </w:rPr>
                              <w:t>_u</w:t>
                            </w:r>
                            <w:proofErr w:type="spellEnd"/>
                            <w:r w:rsidRPr="003B1324">
                              <w:rPr>
                                <w:rFonts w:ascii="Courier New" w:hAnsi="Courier New" w:cs="Courier New"/>
                                <w:color w:val="000000"/>
                                <w:sz w:val="20"/>
                                <w:szCs w:val="20"/>
                              </w:rPr>
                              <w:t>);</w:t>
                            </w:r>
                          </w:p>
                          <w:p w14:paraId="13549628" w14:textId="77777777" w:rsidR="003B1324" w:rsidRPr="003B1324" w:rsidRDefault="003B1324" w:rsidP="00E519FB">
                            <w:pPr>
                              <w:autoSpaceDE w:val="0"/>
                              <w:autoSpaceDN w:val="0"/>
                              <w:adjustRightInd w:val="0"/>
                              <w:spacing w:after="0" w:line="240" w:lineRule="auto"/>
                              <w:rPr>
                                <w:rFonts w:ascii="Courier New" w:hAnsi="Courier New" w:cs="Courier New"/>
                                <w:szCs w:val="24"/>
                              </w:rPr>
                            </w:pPr>
                          </w:p>
                          <w:p w14:paraId="5DC5578A" w14:textId="2E8BB464"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Results</w:t>
                            </w:r>
                          </w:p>
                          <w:p w14:paraId="76BC27B0" w14:textId="024B97CF" w:rsidR="00E519FB" w:rsidRDefault="00E519FB" w:rsidP="00E519FB">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'time </w:t>
                            </w:r>
                            <w:r w:rsidR="003B1324">
                              <w:rPr>
                                <w:rFonts w:ascii="Courier New" w:hAnsi="Courier New" w:cs="Courier New"/>
                                <w:color w:val="A020F0"/>
                                <w:sz w:val="20"/>
                                <w:szCs w:val="20"/>
                              </w:rPr>
                              <w:t xml:space="preserve">to compute with Crank Nicolson </w:t>
                            </w:r>
                            <w:r>
                              <w:rPr>
                                <w:rFonts w:ascii="Courier New" w:hAnsi="Courier New" w:cs="Courier New"/>
                                <w:color w:val="A020F0"/>
                                <w:sz w:val="20"/>
                                <w:szCs w:val="20"/>
                              </w:rPr>
                              <w:t>Method is: %5.4f'</w:t>
                            </w:r>
                            <w:r>
                              <w:rPr>
                                <w:rFonts w:ascii="Courier New" w:hAnsi="Courier New" w:cs="Courier New"/>
                                <w:color w:val="000000"/>
                                <w:sz w:val="20"/>
                                <w:szCs w:val="20"/>
                              </w:rPr>
                              <w:t>,</w:t>
                            </w:r>
                            <w:r w:rsidR="003B1324">
                              <w:rPr>
                                <w:rFonts w:ascii="Courier New" w:hAnsi="Courier New" w:cs="Courier New"/>
                                <w:color w:val="000000"/>
                                <w:sz w:val="20"/>
                                <w:szCs w:val="20"/>
                              </w:rPr>
                              <w:t>value1)</w:t>
                            </w:r>
                          </w:p>
                          <w:p w14:paraId="2B4B93FC" w14:textId="2C9555E3" w:rsidR="00E519FB" w:rsidRDefault="00E519FB" w:rsidP="00E519FB">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sidR="003B1324">
                              <w:rPr>
                                <w:rFonts w:ascii="Courier New" w:hAnsi="Courier New" w:cs="Courier New"/>
                                <w:color w:val="A020F0"/>
                                <w:sz w:val="20"/>
                                <w:szCs w:val="20"/>
                              </w:rPr>
                              <w:t xml:space="preserve">'time to compute with </w:t>
                            </w:r>
                            <w:r w:rsidR="003B1324">
                              <w:rPr>
                                <w:rFonts w:ascii="Courier New" w:hAnsi="Courier New" w:cs="Courier New"/>
                                <w:color w:val="A020F0"/>
                                <w:sz w:val="20"/>
                                <w:szCs w:val="20"/>
                              </w:rPr>
                              <w:t>explicit method</w:t>
                            </w:r>
                            <w:r w:rsidR="003B1324">
                              <w:rPr>
                                <w:rFonts w:ascii="Courier New" w:hAnsi="Courier New" w:cs="Courier New"/>
                                <w:color w:val="A020F0"/>
                                <w:sz w:val="20"/>
                                <w:szCs w:val="20"/>
                              </w:rPr>
                              <w:t xml:space="preserve"> is: %5.4f'</w:t>
                            </w:r>
                            <w:r w:rsidR="003B1324">
                              <w:rPr>
                                <w:rFonts w:ascii="Courier New" w:hAnsi="Courier New" w:cs="Courier New"/>
                                <w:color w:val="000000"/>
                                <w:sz w:val="20"/>
                                <w:szCs w:val="20"/>
                              </w:rPr>
                              <w:t>,value</w:t>
                            </w:r>
                            <w:r w:rsidR="003B1324">
                              <w:rPr>
                                <w:rFonts w:ascii="Courier New" w:hAnsi="Courier New" w:cs="Courier New"/>
                                <w:color w:val="000000"/>
                                <w:sz w:val="20"/>
                                <w:szCs w:val="20"/>
                              </w:rPr>
                              <w:t>2</w:t>
                            </w:r>
                            <w:r w:rsidR="003B1324">
                              <w:rPr>
                                <w:rFonts w:ascii="Courier New" w:hAnsi="Courier New" w:cs="Courier New"/>
                                <w:color w:val="000000"/>
                                <w:sz w:val="20"/>
                                <w:szCs w:val="20"/>
                              </w:rPr>
                              <w:t>)</w:t>
                            </w:r>
                          </w:p>
                          <w:p w14:paraId="0D78E691" w14:textId="09735EAB" w:rsidR="00E519FB" w:rsidRDefault="00E519FB" w:rsidP="00E519FB">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r w:rsidR="003B1324">
                              <w:rPr>
                                <w:rFonts w:ascii="Courier New" w:hAnsi="Courier New" w:cs="Courier New"/>
                                <w:color w:val="A020F0"/>
                                <w:sz w:val="20"/>
                                <w:szCs w:val="20"/>
                              </w:rPr>
                              <w:t>iterations with Crank Nicolson</w:t>
                            </w:r>
                            <w:r w:rsidR="003B1324" w:rsidRPr="003B1324">
                              <w:rPr>
                                <w:rFonts w:ascii="Courier New" w:hAnsi="Courier New" w:cs="Courier New"/>
                                <w:color w:val="000000"/>
                                <w:sz w:val="20"/>
                                <w:szCs w:val="20"/>
                              </w:rPr>
                              <w:t>, value3)</w:t>
                            </w:r>
                          </w:p>
                          <w:p w14:paraId="72320F1B" w14:textId="6BAB94CA" w:rsidR="00E519FB" w:rsidRDefault="00E519FB" w:rsidP="00E519FB">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r w:rsidR="003B1324">
                              <w:rPr>
                                <w:rFonts w:ascii="Courier New" w:hAnsi="Courier New" w:cs="Courier New"/>
                                <w:color w:val="A020F0"/>
                                <w:sz w:val="20"/>
                                <w:szCs w:val="20"/>
                              </w:rPr>
                              <w:t xml:space="preserve">'iterations with </w:t>
                            </w:r>
                            <w:r w:rsidR="003B1324">
                              <w:rPr>
                                <w:rFonts w:ascii="Courier New" w:hAnsi="Courier New" w:cs="Courier New"/>
                                <w:color w:val="A020F0"/>
                                <w:sz w:val="20"/>
                                <w:szCs w:val="20"/>
                              </w:rPr>
                              <w:t>explicit method</w:t>
                            </w:r>
                            <w:r w:rsidR="003B1324" w:rsidRPr="003B1324">
                              <w:rPr>
                                <w:rFonts w:ascii="Courier New" w:hAnsi="Courier New" w:cs="Courier New"/>
                                <w:color w:val="000000"/>
                                <w:sz w:val="20"/>
                                <w:szCs w:val="20"/>
                              </w:rPr>
                              <w:t>, value3)</w:t>
                            </w:r>
                          </w:p>
                          <w:p w14:paraId="7BC5685D" w14:textId="13C3780F" w:rsidR="00E519FB" w:rsidRDefault="00E519FB" w:rsidP="00E519FB">
                            <w:pPr>
                              <w:jc w:val="center"/>
                            </w:pPr>
                          </w:p>
                        </w:txbxContent>
                      </wps:txbx>
                      <wps:bodyPr rot="0" vert="horz" wrap="square" lIns="91440" tIns="45720" rIns="91440" bIns="45720" anchor="t" anchorCtr="0">
                        <a:spAutoFit/>
                      </wps:bodyPr>
                    </wps:wsp>
                  </a:graphicData>
                </a:graphic>
              </wp:inline>
            </w:drawing>
          </mc:Choice>
          <mc:Fallback>
            <w:pict>
              <v:shapetype w14:anchorId="740EBB2E" id="_x0000_t202" coordsize="21600,21600" o:spt="202" path="m,l,21600r21600,l21600,xe">
                <v:stroke joinstyle="miter"/>
                <v:path gradientshapeok="t" o:connecttype="rect"/>
              </v:shapetype>
              <v:shape id="Text Box 2" o:spid="_x0000_s1026" type="#_x0000_t202" style="width:7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">
                <v:textbox style="mso-fit-shape-to-text:t">
                  <w:txbxContent>
                    <w:p w14:paraId="4501689D" w14:textId="3708AEB0" w:rsidR="00E519FB" w:rsidRDefault="00E519FB" w:rsidP="00E519F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Get user inputs for N, select which discretization, select accuracy</w:t>
                      </w:r>
                    </w:p>
                    <w:p w14:paraId="523793F8" w14:textId="4E5C464A"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Boundary Conditions</w:t>
                      </w:r>
                    </w:p>
                    <w:p w14:paraId="39347F3D" w14:textId="1898C169" w:rsidR="00E519FB" w:rsidRDefault="00E519FB" w:rsidP="00E519F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r>
                        <w:rPr>
                          <w:rFonts w:ascii="Courier New" w:hAnsi="Courier New" w:cs="Courier New"/>
                          <w:color w:val="228B22"/>
                          <w:sz w:val="20"/>
                          <w:szCs w:val="20"/>
                        </w:rPr>
                        <w:t>Domain</w:t>
                      </w:r>
                    </w:p>
                    <w:p w14:paraId="0584C9C7"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ax = 0;</w:t>
                      </w:r>
                    </w:p>
                    <w:p w14:paraId="523D9183"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ay = 0;</w:t>
                      </w:r>
                    </w:p>
                    <w:p w14:paraId="1F042D9A"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bx = 2*</w:t>
                      </w:r>
                      <w:proofErr w:type="gramStart"/>
                      <w:r>
                        <w:rPr>
                          <w:rFonts w:ascii="Courier New" w:hAnsi="Courier New" w:cs="Courier New"/>
                          <w:color w:val="000000"/>
                          <w:sz w:val="20"/>
                          <w:szCs w:val="20"/>
                        </w:rPr>
                        <w:t>pi(</w:t>
                      </w:r>
                      <w:proofErr w:type="gramEnd"/>
                      <w:r>
                        <w:rPr>
                          <w:rFonts w:ascii="Courier New" w:hAnsi="Courier New" w:cs="Courier New"/>
                          <w:color w:val="000000"/>
                          <w:sz w:val="20"/>
                          <w:szCs w:val="20"/>
                        </w:rPr>
                        <w:t>);</w:t>
                      </w:r>
                    </w:p>
                    <w:p w14:paraId="7E562CB5"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by = 2*</w:t>
                      </w:r>
                      <w:proofErr w:type="gramStart"/>
                      <w:r>
                        <w:rPr>
                          <w:rFonts w:ascii="Courier New" w:hAnsi="Courier New" w:cs="Courier New"/>
                          <w:color w:val="000000"/>
                          <w:sz w:val="20"/>
                          <w:szCs w:val="20"/>
                        </w:rPr>
                        <w:t>pi(</w:t>
                      </w:r>
                      <w:proofErr w:type="gramEnd"/>
                      <w:r>
                        <w:rPr>
                          <w:rFonts w:ascii="Courier New" w:hAnsi="Courier New" w:cs="Courier New"/>
                          <w:color w:val="000000"/>
                          <w:sz w:val="20"/>
                          <w:szCs w:val="20"/>
                        </w:rPr>
                        <w:t>);</w:t>
                      </w:r>
                    </w:p>
                    <w:p w14:paraId="4AFE0BB2"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p>
                    <w:p w14:paraId="0F1393E5"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%grid</w:t>
                      </w:r>
                    </w:p>
                    <w:p w14:paraId="7D1D5EB3"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ax,bx</w:t>
                      </w:r>
                      <w:proofErr w:type="gramEnd"/>
                      <w:r>
                        <w:rPr>
                          <w:rFonts w:ascii="Courier New" w:hAnsi="Courier New" w:cs="Courier New"/>
                          <w:color w:val="000000"/>
                          <w:sz w:val="20"/>
                          <w:szCs w:val="20"/>
                        </w:rPr>
                        <w:t>,N</w:t>
                      </w:r>
                      <w:proofErr w:type="spellEnd"/>
                      <w:r>
                        <w:rPr>
                          <w:rFonts w:ascii="Courier New" w:hAnsi="Courier New" w:cs="Courier New"/>
                          <w:color w:val="000000"/>
                          <w:sz w:val="20"/>
                          <w:szCs w:val="20"/>
                        </w:rPr>
                        <w:t>);</w:t>
                      </w:r>
                    </w:p>
                    <w:p w14:paraId="6AC7072A" w14:textId="77777777" w:rsidR="00E519FB" w:rsidRPr="00E519FB" w:rsidRDefault="00E519FB" w:rsidP="00E519FB">
                      <w:pPr>
                        <w:autoSpaceDE w:val="0"/>
                        <w:autoSpaceDN w:val="0"/>
                        <w:adjustRightInd w:val="0"/>
                        <w:spacing w:after="0" w:line="240" w:lineRule="auto"/>
                        <w:rPr>
                          <w:rFonts w:ascii="Courier New" w:hAnsi="Courier New" w:cs="Courier New"/>
                          <w:szCs w:val="24"/>
                          <w:lang w:val="es-ES"/>
                        </w:rPr>
                      </w:pPr>
                      <w:r w:rsidRPr="00E519FB">
                        <w:rPr>
                          <w:rFonts w:ascii="Courier New" w:hAnsi="Courier New" w:cs="Courier New"/>
                          <w:color w:val="000000"/>
                          <w:sz w:val="20"/>
                          <w:szCs w:val="20"/>
                          <w:lang w:val="es-ES"/>
                        </w:rPr>
                        <w:t xml:space="preserve">y = </w:t>
                      </w:r>
                      <w:proofErr w:type="spellStart"/>
                      <w:r w:rsidRPr="00E519FB">
                        <w:rPr>
                          <w:rFonts w:ascii="Courier New" w:hAnsi="Courier New" w:cs="Courier New"/>
                          <w:color w:val="000000"/>
                          <w:sz w:val="20"/>
                          <w:szCs w:val="20"/>
                          <w:lang w:val="es-ES"/>
                        </w:rPr>
                        <w:t>linspace</w:t>
                      </w:r>
                      <w:proofErr w:type="spellEnd"/>
                      <w:r w:rsidRPr="00E519FB">
                        <w:rPr>
                          <w:rFonts w:ascii="Courier New" w:hAnsi="Courier New" w:cs="Courier New"/>
                          <w:color w:val="000000"/>
                          <w:sz w:val="20"/>
                          <w:szCs w:val="20"/>
                          <w:lang w:val="es-ES"/>
                        </w:rPr>
                        <w:t>(</w:t>
                      </w:r>
                      <w:proofErr w:type="spellStart"/>
                      <w:proofErr w:type="gramStart"/>
                      <w:r w:rsidRPr="00E519FB">
                        <w:rPr>
                          <w:rFonts w:ascii="Courier New" w:hAnsi="Courier New" w:cs="Courier New"/>
                          <w:color w:val="000000"/>
                          <w:sz w:val="20"/>
                          <w:szCs w:val="20"/>
                          <w:lang w:val="es-ES"/>
                        </w:rPr>
                        <w:t>ay,by</w:t>
                      </w:r>
                      <w:proofErr w:type="gramEnd"/>
                      <w:r w:rsidRPr="00E519FB">
                        <w:rPr>
                          <w:rFonts w:ascii="Courier New" w:hAnsi="Courier New" w:cs="Courier New"/>
                          <w:color w:val="000000"/>
                          <w:sz w:val="20"/>
                          <w:szCs w:val="20"/>
                          <w:lang w:val="es-ES"/>
                        </w:rPr>
                        <w:t>,N</w:t>
                      </w:r>
                      <w:proofErr w:type="spellEnd"/>
                      <w:r w:rsidRPr="00E519FB">
                        <w:rPr>
                          <w:rFonts w:ascii="Courier New" w:hAnsi="Courier New" w:cs="Courier New"/>
                          <w:color w:val="000000"/>
                          <w:sz w:val="20"/>
                          <w:szCs w:val="20"/>
                          <w:lang w:val="es-ES"/>
                        </w:rPr>
                        <w:t>);</w:t>
                      </w:r>
                    </w:p>
                    <w:p w14:paraId="706AC620" w14:textId="77777777" w:rsidR="00E519FB" w:rsidRPr="00E519FB" w:rsidRDefault="00E519FB" w:rsidP="00E519FB">
                      <w:pPr>
                        <w:autoSpaceDE w:val="0"/>
                        <w:autoSpaceDN w:val="0"/>
                        <w:adjustRightInd w:val="0"/>
                        <w:spacing w:after="0" w:line="240" w:lineRule="auto"/>
                        <w:rPr>
                          <w:rFonts w:ascii="Courier New" w:hAnsi="Courier New" w:cs="Courier New"/>
                          <w:szCs w:val="24"/>
                          <w:lang w:val="es-ES"/>
                        </w:rPr>
                      </w:pPr>
                      <w:r w:rsidRPr="00E519FB">
                        <w:rPr>
                          <w:rFonts w:ascii="Courier New" w:hAnsi="Courier New" w:cs="Courier New"/>
                          <w:color w:val="000000"/>
                          <w:sz w:val="20"/>
                          <w:szCs w:val="20"/>
                          <w:lang w:val="es-ES"/>
                        </w:rPr>
                        <w:t>[</w:t>
                      </w:r>
                      <w:proofErr w:type="gramStart"/>
                      <w:r w:rsidRPr="00E519FB">
                        <w:rPr>
                          <w:rFonts w:ascii="Courier New" w:hAnsi="Courier New" w:cs="Courier New"/>
                          <w:color w:val="000000"/>
                          <w:sz w:val="20"/>
                          <w:szCs w:val="20"/>
                          <w:lang w:val="es-ES"/>
                        </w:rPr>
                        <w:t>X,Y</w:t>
                      </w:r>
                      <w:proofErr w:type="gramEnd"/>
                      <w:r w:rsidRPr="00E519FB">
                        <w:rPr>
                          <w:rFonts w:ascii="Courier New" w:hAnsi="Courier New" w:cs="Courier New"/>
                          <w:color w:val="000000"/>
                          <w:sz w:val="20"/>
                          <w:szCs w:val="20"/>
                          <w:lang w:val="es-ES"/>
                        </w:rPr>
                        <w:t xml:space="preserve">] = </w:t>
                      </w:r>
                      <w:proofErr w:type="spellStart"/>
                      <w:r w:rsidRPr="00E519FB">
                        <w:rPr>
                          <w:rFonts w:ascii="Courier New" w:hAnsi="Courier New" w:cs="Courier New"/>
                          <w:color w:val="000000"/>
                          <w:sz w:val="20"/>
                          <w:szCs w:val="20"/>
                          <w:lang w:val="es-ES"/>
                        </w:rPr>
                        <w:t>meshgrid</w:t>
                      </w:r>
                      <w:proofErr w:type="spellEnd"/>
                      <w:r w:rsidRPr="00E519FB">
                        <w:rPr>
                          <w:rFonts w:ascii="Courier New" w:hAnsi="Courier New" w:cs="Courier New"/>
                          <w:color w:val="000000"/>
                          <w:sz w:val="20"/>
                          <w:szCs w:val="20"/>
                          <w:lang w:val="es-ES"/>
                        </w:rPr>
                        <w:t>(</w:t>
                      </w:r>
                      <w:proofErr w:type="spellStart"/>
                      <w:r w:rsidRPr="00E519FB">
                        <w:rPr>
                          <w:rFonts w:ascii="Courier New" w:hAnsi="Courier New" w:cs="Courier New"/>
                          <w:color w:val="000000"/>
                          <w:sz w:val="20"/>
                          <w:szCs w:val="20"/>
                          <w:lang w:val="es-ES"/>
                        </w:rPr>
                        <w:t>x,y</w:t>
                      </w:r>
                      <w:proofErr w:type="spellEnd"/>
                      <w:r w:rsidRPr="00E519FB">
                        <w:rPr>
                          <w:rFonts w:ascii="Courier New" w:hAnsi="Courier New" w:cs="Courier New"/>
                          <w:color w:val="000000"/>
                          <w:sz w:val="20"/>
                          <w:szCs w:val="20"/>
                          <w:lang w:val="es-ES"/>
                        </w:rPr>
                        <w:t>);</w:t>
                      </w:r>
                    </w:p>
                    <w:p w14:paraId="4B3F9ACF"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h = (bx-ax)/(N+1); </w:t>
                      </w:r>
                    </w:p>
                    <w:p w14:paraId="3740A280" w14:textId="77777777" w:rsidR="00E519FB" w:rsidRDefault="00E519FB" w:rsidP="00E519FB">
                      <w:pPr>
                        <w:autoSpaceDE w:val="0"/>
                        <w:autoSpaceDN w:val="0"/>
                        <w:adjustRightInd w:val="0"/>
                        <w:spacing w:after="0" w:line="240" w:lineRule="auto"/>
                        <w:rPr>
                          <w:rFonts w:ascii="Courier New" w:hAnsi="Courier New" w:cs="Courier New"/>
                          <w:szCs w:val="24"/>
                        </w:rPr>
                      </w:pPr>
                    </w:p>
                    <w:p w14:paraId="49D484E9"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%boundary conditions</w:t>
                      </w:r>
                    </w:p>
                    <w:p w14:paraId="78FBAD77"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 = zeros(</w:t>
                      </w:r>
                      <w:proofErr w:type="gramStart"/>
                      <w:r>
                        <w:rPr>
                          <w:rFonts w:ascii="Courier New" w:hAnsi="Courier New" w:cs="Courier New"/>
                          <w:color w:val="000000"/>
                          <w:sz w:val="20"/>
                          <w:szCs w:val="20"/>
                        </w:rPr>
                        <w:t>N,N</w:t>
                      </w:r>
                      <w:proofErr w:type="gramEnd"/>
                      <w:r>
                        <w:rPr>
                          <w:rFonts w:ascii="Courier New" w:hAnsi="Courier New" w:cs="Courier New"/>
                          <w:color w:val="000000"/>
                          <w:sz w:val="20"/>
                          <w:szCs w:val="20"/>
                        </w:rPr>
                        <w:t>);</w:t>
                      </w:r>
                    </w:p>
                    <w:p w14:paraId="6A3AB1BA"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fb = ((by-y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2).*cos(y.*pi/by);</w:t>
                      </w:r>
                    </w:p>
                    <w:p w14:paraId="68C12461" w14:textId="77777777" w:rsidR="00E519FB" w:rsidRDefault="00E519FB" w:rsidP="00E519FB">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gb</w:t>
                      </w:r>
                      <w:proofErr w:type="spellEnd"/>
                      <w:r>
                        <w:rPr>
                          <w:rFonts w:ascii="Courier New" w:hAnsi="Courier New" w:cs="Courier New"/>
                          <w:color w:val="000000"/>
                          <w:sz w:val="20"/>
                          <w:szCs w:val="20"/>
                        </w:rPr>
                        <w:t xml:space="preserve"> = (by-y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2.*y; </w:t>
                      </w:r>
                    </w:p>
                    <w:p w14:paraId="549D8816"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u(1,</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xml:space="preserve">-1) = fb(1,1:N-1);    </w:t>
                      </w:r>
                      <w:r>
                        <w:rPr>
                          <w:rFonts w:ascii="Courier New" w:hAnsi="Courier New" w:cs="Courier New"/>
                          <w:color w:val="228B22"/>
                          <w:sz w:val="20"/>
                          <w:szCs w:val="20"/>
                        </w:rPr>
                        <w:t>%left bound</w:t>
                      </w:r>
                    </w:p>
                    <w:p w14:paraId="3A7A8E95"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u(1,</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gb</w:t>
                      </w:r>
                      <w:proofErr w:type="spellEnd"/>
                      <w:r>
                        <w:rPr>
                          <w:rFonts w:ascii="Courier New" w:hAnsi="Courier New" w:cs="Courier New"/>
                          <w:color w:val="000000"/>
                          <w:sz w:val="20"/>
                          <w:szCs w:val="20"/>
                        </w:rPr>
                        <w:t xml:space="preserve">(1,1:N-1);    </w:t>
                      </w:r>
                      <w:r>
                        <w:rPr>
                          <w:rFonts w:ascii="Courier New" w:hAnsi="Courier New" w:cs="Courier New"/>
                          <w:color w:val="228B22"/>
                          <w:sz w:val="20"/>
                          <w:szCs w:val="20"/>
                        </w:rPr>
                        <w:t>%right bound</w:t>
                      </w:r>
                    </w:p>
                    <w:p w14:paraId="0ABCB4C3" w14:textId="77777777" w:rsidR="00E519FB" w:rsidRDefault="00E519FB" w:rsidP="00E519FB">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toolong</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fb(</w:t>
                      </w:r>
                      <w:proofErr w:type="gramEnd"/>
                      <w:r>
                        <w:rPr>
                          <w:rFonts w:ascii="Courier New" w:hAnsi="Courier New" w:cs="Courier New"/>
                          <w:color w:val="000000"/>
                          <w:sz w:val="20"/>
                          <w:szCs w:val="20"/>
                        </w:rPr>
                        <w:t>1) + ((x-ax)/(bx-ax)).*(</w:t>
                      </w:r>
                      <w:proofErr w:type="spellStart"/>
                      <w:r>
                        <w:rPr>
                          <w:rFonts w:ascii="Courier New" w:hAnsi="Courier New" w:cs="Courier New"/>
                          <w:color w:val="000000"/>
                          <w:sz w:val="20"/>
                          <w:szCs w:val="20"/>
                        </w:rPr>
                        <w:t>gb</w:t>
                      </w:r>
                      <w:proofErr w:type="spellEnd"/>
                      <w:r>
                        <w:rPr>
                          <w:rFonts w:ascii="Courier New" w:hAnsi="Courier New" w:cs="Courier New"/>
                          <w:color w:val="000000"/>
                          <w:sz w:val="20"/>
                          <w:szCs w:val="20"/>
                        </w:rPr>
                        <w:t>(1)-fb(1));</w:t>
                      </w:r>
                    </w:p>
                    <w:p w14:paraId="046F4D06"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xml:space="preserve">-1,1) = </w:t>
                      </w:r>
                      <w:proofErr w:type="spellStart"/>
                      <w:r>
                        <w:rPr>
                          <w:rFonts w:ascii="Courier New" w:hAnsi="Courier New" w:cs="Courier New"/>
                          <w:color w:val="000000"/>
                          <w:sz w:val="20"/>
                          <w:szCs w:val="20"/>
                        </w:rPr>
                        <w:t>toolong</w:t>
                      </w:r>
                      <w:proofErr w:type="spellEnd"/>
                      <w:r>
                        <w:rPr>
                          <w:rFonts w:ascii="Courier New" w:hAnsi="Courier New" w:cs="Courier New"/>
                          <w:color w:val="000000"/>
                          <w:sz w:val="20"/>
                          <w:szCs w:val="20"/>
                        </w:rPr>
                        <w:t xml:space="preserve">(1:N-1,1); </w:t>
                      </w:r>
                      <w:r>
                        <w:rPr>
                          <w:rFonts w:ascii="Courier New" w:hAnsi="Courier New" w:cs="Courier New"/>
                          <w:color w:val="228B22"/>
                          <w:sz w:val="20"/>
                          <w:szCs w:val="20"/>
                        </w:rPr>
                        <w:t>%lower bound</w:t>
                      </w:r>
                    </w:p>
                    <w:p w14:paraId="3CEA8ACA"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toolong2 = fb(N) + ((x-ax)/(bx-ax)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gb</w:t>
                      </w:r>
                      <w:proofErr w:type="spellEnd"/>
                      <w:r>
                        <w:rPr>
                          <w:rFonts w:ascii="Courier New" w:hAnsi="Courier New" w:cs="Courier New"/>
                          <w:color w:val="000000"/>
                          <w:sz w:val="20"/>
                          <w:szCs w:val="20"/>
                        </w:rPr>
                        <w:t>(N)-fb(N));</w:t>
                      </w:r>
                    </w:p>
                    <w:p w14:paraId="0CDB3649" w14:textId="77777777"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u(</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 xml:space="preserve">,N) = toolong2(1:N,N);  </w:t>
                      </w:r>
                      <w:r>
                        <w:rPr>
                          <w:rFonts w:ascii="Courier New" w:hAnsi="Courier New" w:cs="Courier New"/>
                          <w:color w:val="228B22"/>
                          <w:sz w:val="20"/>
                          <w:szCs w:val="20"/>
                        </w:rPr>
                        <w:t xml:space="preserve">%made up boundary, </w:t>
                      </w:r>
                      <w:proofErr w:type="spellStart"/>
                      <w:r>
                        <w:rPr>
                          <w:rFonts w:ascii="Courier New" w:hAnsi="Courier New" w:cs="Courier New"/>
                          <w:color w:val="228B22"/>
                          <w:sz w:val="20"/>
                          <w:szCs w:val="20"/>
                        </w:rPr>
                        <w:t>couldnt</w:t>
                      </w:r>
                      <w:proofErr w:type="spellEnd"/>
                      <w:r>
                        <w:rPr>
                          <w:rFonts w:ascii="Courier New" w:hAnsi="Courier New" w:cs="Courier New"/>
                          <w:color w:val="228B22"/>
                          <w:sz w:val="20"/>
                          <w:szCs w:val="20"/>
                        </w:rPr>
                        <w:t xml:space="preserve"> figure out ghost node</w:t>
                      </w:r>
                    </w:p>
                    <w:p w14:paraId="22ED516D" w14:textId="6DE2E932" w:rsidR="00E519FB" w:rsidRDefault="00E519FB" w:rsidP="00E519FB">
                      <w:pPr>
                        <w:autoSpaceDE w:val="0"/>
                        <w:autoSpaceDN w:val="0"/>
                        <w:adjustRightInd w:val="0"/>
                        <w:spacing w:after="0" w:line="240" w:lineRule="auto"/>
                        <w:rPr>
                          <w:rFonts w:ascii="Courier New" w:hAnsi="Courier New" w:cs="Courier New"/>
                          <w:szCs w:val="24"/>
                        </w:rPr>
                      </w:pPr>
                    </w:p>
                    <w:p w14:paraId="2F050022" w14:textId="4ED23BCA" w:rsidR="00E519FB" w:rsidRDefault="00E519FB" w:rsidP="00E519F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w:t>
                      </w:r>
                      <w:r>
                        <w:rPr>
                          <w:rFonts w:ascii="Courier New" w:hAnsi="Courier New" w:cs="Courier New"/>
                          <w:color w:val="228B22"/>
                          <w:sz w:val="20"/>
                          <w:szCs w:val="20"/>
                        </w:rPr>
                        <w:t>Crank Nicolson Method</w:t>
                      </w:r>
                    </w:p>
                    <w:p w14:paraId="724CA140" w14:textId="25BBAFBD" w:rsidR="00E519FB" w:rsidRDefault="00E519FB" w:rsidP="00E519F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%check degree of error</w:t>
                      </w:r>
                    </w:p>
                    <w:p w14:paraId="055994CC" w14:textId="08DC2B14" w:rsidR="00E519FB" w:rsidRDefault="00E519FB" w:rsidP="00E519F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r>
                        <w:rPr>
                          <w:rFonts w:ascii="Courier New" w:hAnsi="Courier New" w:cs="Courier New"/>
                          <w:color w:val="228B22"/>
                          <w:sz w:val="20"/>
                          <w:szCs w:val="20"/>
                        </w:rPr>
                        <w:t>explicit method</w:t>
                      </w:r>
                    </w:p>
                    <w:p w14:paraId="016D43A9" w14:textId="53D6B30B" w:rsidR="003B1324" w:rsidRPr="003B1324" w:rsidRDefault="003B1324" w:rsidP="00E519FB">
                      <w:pPr>
                        <w:autoSpaceDE w:val="0"/>
                        <w:autoSpaceDN w:val="0"/>
                        <w:adjustRightInd w:val="0"/>
                        <w:spacing w:after="0" w:line="240" w:lineRule="auto"/>
                        <w:rPr>
                          <w:rFonts w:ascii="Courier New" w:hAnsi="Courier New" w:cs="Courier New"/>
                          <w:color w:val="228B22"/>
                          <w:sz w:val="20"/>
                          <w:szCs w:val="20"/>
                        </w:rPr>
                      </w:pPr>
                      <w:r w:rsidRPr="003B1324">
                        <w:rPr>
                          <w:rFonts w:ascii="Courier New" w:hAnsi="Courier New" w:cs="Courier New"/>
                          <w:color w:val="228B22"/>
                          <w:sz w:val="20"/>
                          <w:szCs w:val="20"/>
                        </w:rPr>
                        <w:t xml:space="preserve">%check </w:t>
                      </w:r>
                      <w:r>
                        <w:rPr>
                          <w:rFonts w:ascii="Courier New" w:hAnsi="Courier New" w:cs="Courier New"/>
                          <w:color w:val="228B22"/>
                          <w:sz w:val="20"/>
                          <w:szCs w:val="20"/>
                        </w:rPr>
                        <w:t xml:space="preserve">degree of </w:t>
                      </w:r>
                      <w:r w:rsidRPr="003B1324">
                        <w:rPr>
                          <w:rFonts w:ascii="Courier New" w:hAnsi="Courier New" w:cs="Courier New"/>
                          <w:color w:val="228B22"/>
                          <w:sz w:val="20"/>
                          <w:szCs w:val="20"/>
                        </w:rPr>
                        <w:t>error</w:t>
                      </w:r>
                    </w:p>
                    <w:p w14:paraId="6A543C05" w14:textId="6D2A3FBD" w:rsidR="00E519FB" w:rsidRDefault="00E519FB" w:rsidP="00E519FB">
                      <w:pPr>
                        <w:autoSpaceDE w:val="0"/>
                        <w:autoSpaceDN w:val="0"/>
                        <w:adjustRightInd w:val="0"/>
                        <w:spacing w:after="0" w:line="240" w:lineRule="auto"/>
                        <w:rPr>
                          <w:rFonts w:ascii="Courier New" w:hAnsi="Courier New" w:cs="Courier New"/>
                          <w:szCs w:val="24"/>
                        </w:rPr>
                      </w:pPr>
                    </w:p>
                    <w:p w14:paraId="30DBDB38" w14:textId="40E642C4" w:rsidR="00E519FB" w:rsidRDefault="00E519FB" w:rsidP="00E519F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r w:rsidR="003B1324">
                        <w:rPr>
                          <w:rFonts w:ascii="Courier New" w:hAnsi="Courier New" w:cs="Courier New"/>
                          <w:color w:val="228B22"/>
                          <w:sz w:val="20"/>
                          <w:szCs w:val="20"/>
                        </w:rPr>
                        <w:t xml:space="preserve">Plot Crank Nicolson </w:t>
                      </w:r>
                    </w:p>
                    <w:p w14:paraId="5C930EA1" w14:textId="1896592E" w:rsidR="003B1324" w:rsidRPr="003B1324" w:rsidRDefault="003B1324" w:rsidP="00E519FB">
                      <w:pPr>
                        <w:autoSpaceDE w:val="0"/>
                        <w:autoSpaceDN w:val="0"/>
                        <w:adjustRightInd w:val="0"/>
                        <w:spacing w:after="0" w:line="240" w:lineRule="auto"/>
                        <w:rPr>
                          <w:rFonts w:ascii="Courier New" w:hAnsi="Courier New" w:cs="Courier New"/>
                          <w:szCs w:val="24"/>
                          <w:lang w:val="es-ES"/>
                        </w:rPr>
                      </w:pPr>
                      <w:r w:rsidRPr="003B1324">
                        <w:rPr>
                          <w:rFonts w:ascii="Courier New" w:hAnsi="Courier New" w:cs="Courier New"/>
                          <w:color w:val="000000"/>
                          <w:sz w:val="20"/>
                          <w:szCs w:val="20"/>
                          <w:lang w:val="es-ES"/>
                        </w:rPr>
                        <w:t>surf(</w:t>
                      </w:r>
                      <w:proofErr w:type="spellStart"/>
                      <w:proofErr w:type="gramStart"/>
                      <w:r w:rsidRPr="003B1324">
                        <w:rPr>
                          <w:rFonts w:ascii="Courier New" w:hAnsi="Courier New" w:cs="Courier New"/>
                          <w:color w:val="000000"/>
                          <w:sz w:val="20"/>
                          <w:szCs w:val="20"/>
                          <w:lang w:val="es-ES"/>
                        </w:rPr>
                        <w:t>X</w:t>
                      </w:r>
                      <w:r w:rsidRPr="003B1324">
                        <w:rPr>
                          <w:rFonts w:ascii="Courier New" w:hAnsi="Courier New" w:cs="Courier New"/>
                          <w:color w:val="000000"/>
                          <w:sz w:val="20"/>
                          <w:szCs w:val="20"/>
                          <w:lang w:val="es-ES"/>
                        </w:rPr>
                        <w:t>,</w:t>
                      </w:r>
                      <w:r>
                        <w:rPr>
                          <w:rFonts w:ascii="Courier New" w:hAnsi="Courier New" w:cs="Courier New"/>
                          <w:color w:val="000000"/>
                          <w:sz w:val="20"/>
                          <w:szCs w:val="20"/>
                          <w:lang w:val="es-ES"/>
                        </w:rPr>
                        <w:t>Y</w:t>
                      </w:r>
                      <w:proofErr w:type="gramEnd"/>
                      <w:r w:rsidRPr="003B1324">
                        <w:rPr>
                          <w:rFonts w:ascii="Courier New" w:hAnsi="Courier New" w:cs="Courier New"/>
                          <w:color w:val="000000"/>
                          <w:sz w:val="20"/>
                          <w:szCs w:val="20"/>
                          <w:lang w:val="es-ES"/>
                        </w:rPr>
                        <w:t>,</w:t>
                      </w:r>
                      <w:r>
                        <w:rPr>
                          <w:rFonts w:ascii="Courier New" w:hAnsi="Courier New" w:cs="Courier New"/>
                          <w:color w:val="000000"/>
                          <w:sz w:val="20"/>
                          <w:szCs w:val="20"/>
                          <w:lang w:val="es-ES"/>
                        </w:rPr>
                        <w:t>CN</w:t>
                      </w:r>
                      <w:r w:rsidRPr="003B1324">
                        <w:rPr>
                          <w:rFonts w:ascii="Courier New" w:hAnsi="Courier New" w:cs="Courier New"/>
                          <w:color w:val="000000"/>
                          <w:sz w:val="20"/>
                          <w:szCs w:val="20"/>
                          <w:lang w:val="es-ES"/>
                        </w:rPr>
                        <w:t>_</w:t>
                      </w:r>
                      <w:r>
                        <w:rPr>
                          <w:rFonts w:ascii="Courier New" w:hAnsi="Courier New" w:cs="Courier New"/>
                          <w:color w:val="000000"/>
                          <w:sz w:val="20"/>
                          <w:szCs w:val="20"/>
                          <w:lang w:val="es-ES"/>
                        </w:rPr>
                        <w:t>u</w:t>
                      </w:r>
                      <w:proofErr w:type="spellEnd"/>
                      <w:r>
                        <w:rPr>
                          <w:rFonts w:ascii="Courier New" w:hAnsi="Courier New" w:cs="Courier New"/>
                          <w:color w:val="000000"/>
                          <w:sz w:val="20"/>
                          <w:szCs w:val="20"/>
                          <w:lang w:val="es-ES"/>
                        </w:rPr>
                        <w:t>);</w:t>
                      </w:r>
                    </w:p>
                    <w:p w14:paraId="7F4FCD9C" w14:textId="1830630D" w:rsidR="00E519FB" w:rsidRDefault="00E519FB" w:rsidP="00E519FB">
                      <w:pPr>
                        <w:autoSpaceDE w:val="0"/>
                        <w:autoSpaceDN w:val="0"/>
                        <w:adjustRightInd w:val="0"/>
                        <w:spacing w:after="0" w:line="240" w:lineRule="auto"/>
                        <w:rPr>
                          <w:rFonts w:ascii="Courier New" w:hAnsi="Courier New" w:cs="Courier New"/>
                          <w:szCs w:val="24"/>
                        </w:rPr>
                      </w:pPr>
                    </w:p>
                    <w:p w14:paraId="2F114B5B" w14:textId="17E66F71" w:rsidR="003B1324" w:rsidRPr="003B1324" w:rsidRDefault="003B1324" w:rsidP="003B1324">
                      <w:pPr>
                        <w:autoSpaceDE w:val="0"/>
                        <w:autoSpaceDN w:val="0"/>
                        <w:adjustRightInd w:val="0"/>
                        <w:spacing w:after="0" w:line="240" w:lineRule="auto"/>
                        <w:rPr>
                          <w:rFonts w:ascii="Courier New" w:hAnsi="Courier New" w:cs="Courier New"/>
                          <w:color w:val="228B22"/>
                          <w:sz w:val="20"/>
                          <w:szCs w:val="20"/>
                        </w:rPr>
                      </w:pPr>
                      <w:r w:rsidRPr="003B1324">
                        <w:rPr>
                          <w:rFonts w:ascii="Courier New" w:hAnsi="Courier New" w:cs="Courier New"/>
                          <w:color w:val="228B22"/>
                          <w:sz w:val="20"/>
                          <w:szCs w:val="20"/>
                        </w:rPr>
                        <w:t xml:space="preserve">% </w:t>
                      </w:r>
                      <w:r>
                        <w:rPr>
                          <w:rFonts w:ascii="Courier New" w:hAnsi="Courier New" w:cs="Courier New"/>
                          <w:color w:val="228B22"/>
                          <w:sz w:val="20"/>
                          <w:szCs w:val="20"/>
                        </w:rPr>
                        <w:t xml:space="preserve">Plot </w:t>
                      </w:r>
                      <w:r w:rsidRPr="003B1324">
                        <w:rPr>
                          <w:rFonts w:ascii="Courier New" w:hAnsi="Courier New" w:cs="Courier New"/>
                          <w:color w:val="228B22"/>
                          <w:sz w:val="20"/>
                          <w:szCs w:val="20"/>
                        </w:rPr>
                        <w:t>Explicit Method</w:t>
                      </w:r>
                      <w:r w:rsidRPr="003B1324">
                        <w:rPr>
                          <w:rFonts w:ascii="Courier New" w:hAnsi="Courier New" w:cs="Courier New"/>
                          <w:color w:val="228B22"/>
                          <w:sz w:val="20"/>
                          <w:szCs w:val="20"/>
                        </w:rPr>
                        <w:t xml:space="preserve"> </w:t>
                      </w:r>
                    </w:p>
                    <w:p w14:paraId="4584BF32" w14:textId="73D8AC5C" w:rsidR="003B1324" w:rsidRPr="003B1324" w:rsidRDefault="003B1324" w:rsidP="003B1324">
                      <w:pPr>
                        <w:autoSpaceDE w:val="0"/>
                        <w:autoSpaceDN w:val="0"/>
                        <w:adjustRightInd w:val="0"/>
                        <w:spacing w:after="0" w:line="240" w:lineRule="auto"/>
                        <w:rPr>
                          <w:rFonts w:ascii="Courier New" w:hAnsi="Courier New" w:cs="Courier New"/>
                          <w:szCs w:val="24"/>
                        </w:rPr>
                      </w:pPr>
                      <w:r w:rsidRPr="003B1324">
                        <w:rPr>
                          <w:rFonts w:ascii="Courier New" w:hAnsi="Courier New" w:cs="Courier New"/>
                          <w:color w:val="000000"/>
                          <w:sz w:val="20"/>
                          <w:szCs w:val="20"/>
                        </w:rPr>
                        <w:t>surf(</w:t>
                      </w:r>
                      <w:proofErr w:type="spellStart"/>
                      <w:proofErr w:type="gramStart"/>
                      <w:r w:rsidRPr="003B1324">
                        <w:rPr>
                          <w:rFonts w:ascii="Courier New" w:hAnsi="Courier New" w:cs="Courier New"/>
                          <w:color w:val="000000"/>
                          <w:sz w:val="20"/>
                          <w:szCs w:val="20"/>
                        </w:rPr>
                        <w:t>X,Y</w:t>
                      </w:r>
                      <w:proofErr w:type="gramEnd"/>
                      <w:r w:rsidRPr="003B1324">
                        <w:rPr>
                          <w:rFonts w:ascii="Courier New" w:hAnsi="Courier New" w:cs="Courier New"/>
                          <w:color w:val="000000"/>
                          <w:sz w:val="20"/>
                          <w:szCs w:val="20"/>
                        </w:rPr>
                        <w:t>,</w:t>
                      </w:r>
                      <w:r w:rsidRPr="003B1324">
                        <w:rPr>
                          <w:rFonts w:ascii="Courier New" w:hAnsi="Courier New" w:cs="Courier New"/>
                          <w:color w:val="000000"/>
                          <w:sz w:val="20"/>
                          <w:szCs w:val="20"/>
                        </w:rPr>
                        <w:t>Exp</w:t>
                      </w:r>
                      <w:r w:rsidRPr="003B1324">
                        <w:rPr>
                          <w:rFonts w:ascii="Courier New" w:hAnsi="Courier New" w:cs="Courier New"/>
                          <w:color w:val="000000"/>
                          <w:sz w:val="20"/>
                          <w:szCs w:val="20"/>
                        </w:rPr>
                        <w:t>_u</w:t>
                      </w:r>
                      <w:proofErr w:type="spellEnd"/>
                      <w:r w:rsidRPr="003B1324">
                        <w:rPr>
                          <w:rFonts w:ascii="Courier New" w:hAnsi="Courier New" w:cs="Courier New"/>
                          <w:color w:val="000000"/>
                          <w:sz w:val="20"/>
                          <w:szCs w:val="20"/>
                        </w:rPr>
                        <w:t>);</w:t>
                      </w:r>
                    </w:p>
                    <w:p w14:paraId="13549628" w14:textId="77777777" w:rsidR="003B1324" w:rsidRPr="003B1324" w:rsidRDefault="003B1324" w:rsidP="00E519FB">
                      <w:pPr>
                        <w:autoSpaceDE w:val="0"/>
                        <w:autoSpaceDN w:val="0"/>
                        <w:adjustRightInd w:val="0"/>
                        <w:spacing w:after="0" w:line="240" w:lineRule="auto"/>
                        <w:rPr>
                          <w:rFonts w:ascii="Courier New" w:hAnsi="Courier New" w:cs="Courier New"/>
                          <w:szCs w:val="24"/>
                        </w:rPr>
                      </w:pPr>
                    </w:p>
                    <w:p w14:paraId="5DC5578A" w14:textId="2E8BB464" w:rsidR="00E519FB" w:rsidRDefault="00E519FB" w:rsidP="00E519FB">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 w:val="20"/>
                          <w:szCs w:val="20"/>
                        </w:rPr>
                        <w:t>%% Results</w:t>
                      </w:r>
                    </w:p>
                    <w:p w14:paraId="76BC27B0" w14:textId="024B97CF" w:rsidR="00E519FB" w:rsidRDefault="00E519FB" w:rsidP="00E519FB">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'time </w:t>
                      </w:r>
                      <w:r w:rsidR="003B1324">
                        <w:rPr>
                          <w:rFonts w:ascii="Courier New" w:hAnsi="Courier New" w:cs="Courier New"/>
                          <w:color w:val="A020F0"/>
                          <w:sz w:val="20"/>
                          <w:szCs w:val="20"/>
                        </w:rPr>
                        <w:t xml:space="preserve">to compute with Crank Nicolson </w:t>
                      </w:r>
                      <w:r>
                        <w:rPr>
                          <w:rFonts w:ascii="Courier New" w:hAnsi="Courier New" w:cs="Courier New"/>
                          <w:color w:val="A020F0"/>
                          <w:sz w:val="20"/>
                          <w:szCs w:val="20"/>
                        </w:rPr>
                        <w:t>Method is: %5.4f'</w:t>
                      </w:r>
                      <w:r>
                        <w:rPr>
                          <w:rFonts w:ascii="Courier New" w:hAnsi="Courier New" w:cs="Courier New"/>
                          <w:color w:val="000000"/>
                          <w:sz w:val="20"/>
                          <w:szCs w:val="20"/>
                        </w:rPr>
                        <w:t>,</w:t>
                      </w:r>
                      <w:r w:rsidR="003B1324">
                        <w:rPr>
                          <w:rFonts w:ascii="Courier New" w:hAnsi="Courier New" w:cs="Courier New"/>
                          <w:color w:val="000000"/>
                          <w:sz w:val="20"/>
                          <w:szCs w:val="20"/>
                        </w:rPr>
                        <w:t>value1)</w:t>
                      </w:r>
                    </w:p>
                    <w:p w14:paraId="2B4B93FC" w14:textId="2C9555E3" w:rsidR="00E519FB" w:rsidRDefault="00E519FB" w:rsidP="00E519FB">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sidR="003B1324">
                        <w:rPr>
                          <w:rFonts w:ascii="Courier New" w:hAnsi="Courier New" w:cs="Courier New"/>
                          <w:color w:val="A020F0"/>
                          <w:sz w:val="20"/>
                          <w:szCs w:val="20"/>
                        </w:rPr>
                        <w:t xml:space="preserve">'time to compute with </w:t>
                      </w:r>
                      <w:r w:rsidR="003B1324">
                        <w:rPr>
                          <w:rFonts w:ascii="Courier New" w:hAnsi="Courier New" w:cs="Courier New"/>
                          <w:color w:val="A020F0"/>
                          <w:sz w:val="20"/>
                          <w:szCs w:val="20"/>
                        </w:rPr>
                        <w:t>explicit method</w:t>
                      </w:r>
                      <w:r w:rsidR="003B1324">
                        <w:rPr>
                          <w:rFonts w:ascii="Courier New" w:hAnsi="Courier New" w:cs="Courier New"/>
                          <w:color w:val="A020F0"/>
                          <w:sz w:val="20"/>
                          <w:szCs w:val="20"/>
                        </w:rPr>
                        <w:t xml:space="preserve"> is: %5.4f'</w:t>
                      </w:r>
                      <w:r w:rsidR="003B1324">
                        <w:rPr>
                          <w:rFonts w:ascii="Courier New" w:hAnsi="Courier New" w:cs="Courier New"/>
                          <w:color w:val="000000"/>
                          <w:sz w:val="20"/>
                          <w:szCs w:val="20"/>
                        </w:rPr>
                        <w:t>,value</w:t>
                      </w:r>
                      <w:r w:rsidR="003B1324">
                        <w:rPr>
                          <w:rFonts w:ascii="Courier New" w:hAnsi="Courier New" w:cs="Courier New"/>
                          <w:color w:val="000000"/>
                          <w:sz w:val="20"/>
                          <w:szCs w:val="20"/>
                        </w:rPr>
                        <w:t>2</w:t>
                      </w:r>
                      <w:r w:rsidR="003B1324">
                        <w:rPr>
                          <w:rFonts w:ascii="Courier New" w:hAnsi="Courier New" w:cs="Courier New"/>
                          <w:color w:val="000000"/>
                          <w:sz w:val="20"/>
                          <w:szCs w:val="20"/>
                        </w:rPr>
                        <w:t>)</w:t>
                      </w:r>
                    </w:p>
                    <w:p w14:paraId="0D78E691" w14:textId="09735EAB" w:rsidR="00E519FB" w:rsidRDefault="00E519FB" w:rsidP="00E519FB">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r w:rsidR="003B1324">
                        <w:rPr>
                          <w:rFonts w:ascii="Courier New" w:hAnsi="Courier New" w:cs="Courier New"/>
                          <w:color w:val="A020F0"/>
                          <w:sz w:val="20"/>
                          <w:szCs w:val="20"/>
                        </w:rPr>
                        <w:t>iterations with Crank Nicolson</w:t>
                      </w:r>
                      <w:r w:rsidR="003B1324" w:rsidRPr="003B1324">
                        <w:rPr>
                          <w:rFonts w:ascii="Courier New" w:hAnsi="Courier New" w:cs="Courier New"/>
                          <w:color w:val="000000"/>
                          <w:sz w:val="20"/>
                          <w:szCs w:val="20"/>
                        </w:rPr>
                        <w:t>, value3)</w:t>
                      </w:r>
                    </w:p>
                    <w:p w14:paraId="72320F1B" w14:textId="6BAB94CA" w:rsidR="00E519FB" w:rsidRDefault="00E519FB" w:rsidP="00E519FB">
                      <w:pPr>
                        <w:autoSpaceDE w:val="0"/>
                        <w:autoSpaceDN w:val="0"/>
                        <w:adjustRightInd w:val="0"/>
                        <w:spacing w:after="0" w:line="240" w:lineRule="auto"/>
                        <w:rPr>
                          <w:rFonts w:ascii="Courier New" w:hAnsi="Courier New" w:cs="Courier New"/>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r w:rsidR="003B1324">
                        <w:rPr>
                          <w:rFonts w:ascii="Courier New" w:hAnsi="Courier New" w:cs="Courier New"/>
                          <w:color w:val="A020F0"/>
                          <w:sz w:val="20"/>
                          <w:szCs w:val="20"/>
                        </w:rPr>
                        <w:t xml:space="preserve">'iterations with </w:t>
                      </w:r>
                      <w:r w:rsidR="003B1324">
                        <w:rPr>
                          <w:rFonts w:ascii="Courier New" w:hAnsi="Courier New" w:cs="Courier New"/>
                          <w:color w:val="A020F0"/>
                          <w:sz w:val="20"/>
                          <w:szCs w:val="20"/>
                        </w:rPr>
                        <w:t>explicit method</w:t>
                      </w:r>
                      <w:r w:rsidR="003B1324" w:rsidRPr="003B1324">
                        <w:rPr>
                          <w:rFonts w:ascii="Courier New" w:hAnsi="Courier New" w:cs="Courier New"/>
                          <w:color w:val="000000"/>
                          <w:sz w:val="20"/>
                          <w:szCs w:val="20"/>
                        </w:rPr>
                        <w:t>, value3)</w:t>
                      </w:r>
                    </w:p>
                    <w:p w14:paraId="7BC5685D" w14:textId="13C3780F" w:rsidR="00E519FB" w:rsidRDefault="00E519FB" w:rsidP="00E519FB">
                      <w:pPr>
                        <w:jc w:val="center"/>
                      </w:pPr>
                    </w:p>
                  </w:txbxContent>
                </v:textbox>
                <w10:anchorlock/>
              </v:shape>
            </w:pict>
          </mc:Fallback>
        </mc:AlternateContent>
      </w:r>
    </w:p>
    <w:p w14:paraId="14C3DC5F" w14:textId="1ABCC390" w:rsidR="00E519FB" w:rsidRPr="00204343" w:rsidRDefault="00E519FB" w:rsidP="005C1938">
      <w:pPr>
        <w:rPr>
          <w:rPrChange w:id="322" w:author="Chad Henry" w:date="2018-05-08T15:13:00Z">
            <w:rPr>
              <w:szCs w:val="24"/>
            </w:rPr>
          </w:rPrChange>
        </w:rPr>
      </w:pPr>
    </w:p>
    <w:p w14:paraId="6862E395" w14:textId="70CA16E5" w:rsidR="00041B68" w:rsidRDefault="005C1938" w:rsidP="00041B68">
      <w:pPr>
        <w:autoSpaceDE w:val="0"/>
        <w:autoSpaceDN w:val="0"/>
        <w:adjustRightInd w:val="0"/>
        <w:spacing w:after="0" w:line="240" w:lineRule="auto"/>
        <w:rPr>
          <w:szCs w:val="24"/>
        </w:rPr>
      </w:pPr>
      <w:r w:rsidRPr="005C1938">
        <w:rPr>
          <w:noProof/>
          <w:szCs w:val="24"/>
        </w:rPr>
        <w:lastRenderedPageBreak/>
        <mc:AlternateContent>
          <mc:Choice Requires="wps">
            <w:drawing>
              <wp:anchor distT="0" distB="0" distL="114300" distR="114300" simplePos="0" relativeHeight="251658240" behindDoc="0" locked="0" layoutInCell="1" allowOverlap="1" wp14:anchorId="196FF32D" wp14:editId="1E2815CC">
                <wp:simplePos x="0" y="0"/>
                <wp:positionH relativeFrom="column">
                  <wp:posOffset>1009650</wp:posOffset>
                </wp:positionH>
                <wp:positionV relativeFrom="paragraph">
                  <wp:posOffset>285750</wp:posOffset>
                </wp:positionV>
                <wp:extent cx="3971925" cy="15144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1514475"/>
                        </a:xfrm>
                        <a:prstGeom prst="rect">
                          <a:avLst/>
                        </a:prstGeom>
                        <a:solidFill>
                          <a:srgbClr val="FFFFFF"/>
                        </a:solidFill>
                        <a:ln w="9525">
                          <a:solidFill>
                            <a:srgbClr val="000000"/>
                          </a:solidFill>
                          <a:miter lim="800000"/>
                          <a:headEnd/>
                          <a:tailEnd/>
                        </a:ln>
                      </wps:spPr>
                      <wps:txbx>
                        <w:txbxContent>
                          <w:p w14:paraId="62FA965F" w14:textId="77777777" w:rsidR="005C1938" w:rsidRDefault="005C1938" w:rsidP="005C1938">
                            <w:pPr>
                              <w:keepNext/>
                              <w:jc w:val="center"/>
                            </w:pPr>
                            <w:r>
                              <w:rPr>
                                <w:noProof/>
                              </w:rPr>
                              <w:drawing>
                                <wp:inline distT="0" distB="0" distL="0" distR="0" wp14:anchorId="6581A926" wp14:editId="2AEE0275">
                                  <wp:extent cx="3876205"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1894" cy="1109372"/>
                                          </a:xfrm>
                                          <a:prstGeom prst="rect">
                                            <a:avLst/>
                                          </a:prstGeom>
                                        </pic:spPr>
                                      </pic:pic>
                                    </a:graphicData>
                                  </a:graphic>
                                </wp:inline>
                              </w:drawing>
                            </w:r>
                          </w:p>
                          <w:p w14:paraId="42679540" w14:textId="453C69A2" w:rsidR="005C1938" w:rsidRPr="005C1938" w:rsidRDefault="005C1938" w:rsidP="005C1938">
                            <w:pPr>
                              <w:pStyle w:val="Caption"/>
                              <w:jc w:val="center"/>
                              <w:rPr>
                                <w:sz w:val="24"/>
                              </w:rPr>
                            </w:pPr>
                            <w:r w:rsidRPr="005C1938">
                              <w:rPr>
                                <w:sz w:val="24"/>
                              </w:rPr>
                              <w:t xml:space="preserve">Figure </w:t>
                            </w:r>
                            <w:r w:rsidRPr="005C1938">
                              <w:rPr>
                                <w:sz w:val="24"/>
                              </w:rPr>
                              <w:fldChar w:fldCharType="begin"/>
                            </w:r>
                            <w:r w:rsidRPr="005C1938">
                              <w:rPr>
                                <w:sz w:val="24"/>
                              </w:rPr>
                              <w:instrText xml:space="preserve"> SEQ Figure \* ARABIC </w:instrText>
                            </w:r>
                            <w:r w:rsidRPr="005C1938">
                              <w:rPr>
                                <w:sz w:val="24"/>
                              </w:rPr>
                              <w:fldChar w:fldCharType="separate"/>
                            </w:r>
                            <w:r w:rsidRPr="005C1938">
                              <w:rPr>
                                <w:noProof/>
                                <w:sz w:val="24"/>
                              </w:rPr>
                              <w:t>1</w:t>
                            </w:r>
                            <w:r w:rsidRPr="005C1938">
                              <w:rPr>
                                <w:sz w:val="24"/>
                              </w:rPr>
                              <w:fldChar w:fldCharType="end"/>
                            </w:r>
                            <w:r w:rsidRPr="005C1938">
                              <w:rPr>
                                <w:sz w:val="24"/>
                              </w:rPr>
                              <w:t>: Computer Specifications</w:t>
                            </w:r>
                          </w:p>
                          <w:p w14:paraId="288EA20D" w14:textId="7CA1B71C" w:rsidR="005C1938" w:rsidRDefault="005C1938" w:rsidP="005C1938">
                            <w:pPr>
                              <w:jc w:val="center"/>
                            </w:pPr>
                          </w:p>
                          <w:p w14:paraId="36F5EDBE" w14:textId="77777777" w:rsidR="005C1938" w:rsidRDefault="005C1938" w:rsidP="005C1938">
                            <w:pPr>
                              <w:jc w:val="cente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96FF32D" id="_x0000_s1027" type="#_x0000_t202" style="position:absolute;margin-left:79.5pt;margin-top:22.5pt;width:312.75pt;height:119.2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">
                <v:textbox>
                  <w:txbxContent>
                    <w:p w14:paraId="62FA965F" w14:textId="77777777" w:rsidR="005C1938" w:rsidRDefault="005C1938" w:rsidP="005C1938">
                      <w:pPr>
                        <w:keepNext/>
                        <w:jc w:val="center"/>
                      </w:pPr>
                      <w:r>
                        <w:rPr>
                          <w:noProof/>
                        </w:rPr>
                        <w:drawing>
                          <wp:inline distT="0" distB="0" distL="0" distR="0" wp14:anchorId="6581A926" wp14:editId="2AEE0275">
                            <wp:extent cx="3876205"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1894" cy="1109372"/>
                                    </a:xfrm>
                                    <a:prstGeom prst="rect">
                                      <a:avLst/>
                                    </a:prstGeom>
                                  </pic:spPr>
                                </pic:pic>
                              </a:graphicData>
                            </a:graphic>
                          </wp:inline>
                        </w:drawing>
                      </w:r>
                    </w:p>
                    <w:p w14:paraId="42679540" w14:textId="453C69A2" w:rsidR="005C1938" w:rsidRPr="005C1938" w:rsidRDefault="005C1938" w:rsidP="005C1938">
                      <w:pPr>
                        <w:pStyle w:val="Caption"/>
                        <w:jc w:val="center"/>
                        <w:rPr>
                          <w:sz w:val="24"/>
                        </w:rPr>
                      </w:pPr>
                      <w:r w:rsidRPr="005C1938">
                        <w:rPr>
                          <w:sz w:val="24"/>
                        </w:rPr>
                        <w:t xml:space="preserve">Figure </w:t>
                      </w:r>
                      <w:r w:rsidRPr="005C1938">
                        <w:rPr>
                          <w:sz w:val="24"/>
                        </w:rPr>
                        <w:fldChar w:fldCharType="begin"/>
                      </w:r>
                      <w:r w:rsidRPr="005C1938">
                        <w:rPr>
                          <w:sz w:val="24"/>
                        </w:rPr>
                        <w:instrText xml:space="preserve"> SEQ Figure \* ARABIC </w:instrText>
                      </w:r>
                      <w:r w:rsidRPr="005C1938">
                        <w:rPr>
                          <w:sz w:val="24"/>
                        </w:rPr>
                        <w:fldChar w:fldCharType="separate"/>
                      </w:r>
                      <w:r w:rsidRPr="005C1938">
                        <w:rPr>
                          <w:noProof/>
                          <w:sz w:val="24"/>
                        </w:rPr>
                        <w:t>1</w:t>
                      </w:r>
                      <w:r w:rsidRPr="005C1938">
                        <w:rPr>
                          <w:sz w:val="24"/>
                        </w:rPr>
                        <w:fldChar w:fldCharType="end"/>
                      </w:r>
                      <w:r w:rsidRPr="005C1938">
                        <w:rPr>
                          <w:sz w:val="24"/>
                        </w:rPr>
                        <w:t>: Computer Specifications</w:t>
                      </w:r>
                    </w:p>
                    <w:p w14:paraId="288EA20D" w14:textId="7CA1B71C" w:rsidR="005C1938" w:rsidRDefault="005C1938" w:rsidP="005C1938">
                      <w:pPr>
                        <w:jc w:val="center"/>
                      </w:pPr>
                    </w:p>
                    <w:p w14:paraId="36F5EDBE" w14:textId="77777777" w:rsidR="005C1938" w:rsidRDefault="005C1938" w:rsidP="005C1938">
                      <w:pPr>
                        <w:jc w:val="center"/>
                      </w:pPr>
                    </w:p>
                  </w:txbxContent>
                </v:textbox>
                <w10:wrap type="topAndBottom"/>
              </v:shape>
            </w:pict>
          </mc:Fallback>
        </mc:AlternateContent>
      </w:r>
      <w:r w:rsidR="00041B68" w:rsidRPr="00561A9D">
        <w:rPr>
          <w:szCs w:val="24"/>
        </w:rPr>
        <w:t xml:space="preserve">• </w:t>
      </w:r>
      <w:r w:rsidR="00041B68" w:rsidRPr="005C1938">
        <w:rPr>
          <w:szCs w:val="24"/>
        </w:rPr>
        <w:t>Technical specifications of the computer used</w:t>
      </w:r>
    </w:p>
    <w:p w14:paraId="2B2C5E56" w14:textId="4CDA610D" w:rsidR="005C1938" w:rsidRPr="00561A9D" w:rsidRDefault="005C1938" w:rsidP="00041B68">
      <w:pPr>
        <w:autoSpaceDE w:val="0"/>
        <w:autoSpaceDN w:val="0"/>
        <w:adjustRightInd w:val="0"/>
        <w:spacing w:after="0" w:line="240" w:lineRule="auto"/>
        <w:rPr>
          <w:szCs w:val="24"/>
        </w:rPr>
      </w:pPr>
    </w:p>
    <w:p w14:paraId="34C1C2DE" w14:textId="77777777" w:rsidR="00041B68" w:rsidRPr="00561A9D" w:rsidRDefault="00041B68" w:rsidP="00041B68">
      <w:pPr>
        <w:autoSpaceDE w:val="0"/>
        <w:autoSpaceDN w:val="0"/>
        <w:adjustRightInd w:val="0"/>
        <w:spacing w:after="0" w:line="240" w:lineRule="auto"/>
        <w:rPr>
          <w:szCs w:val="24"/>
        </w:rPr>
      </w:pPr>
      <w:r w:rsidRPr="00561A9D">
        <w:rPr>
          <w:szCs w:val="24"/>
        </w:rPr>
        <w:t>• Results (include graphs and comments)</w:t>
      </w:r>
    </w:p>
    <w:p w14:paraId="56DAD375" w14:textId="77777777" w:rsidR="00041B68" w:rsidRPr="00561A9D" w:rsidRDefault="00041B68" w:rsidP="00041B68">
      <w:pPr>
        <w:rPr>
          <w:szCs w:val="24"/>
        </w:rPr>
      </w:pPr>
    </w:p>
    <w:p w14:paraId="23EF1602" w14:textId="77777777" w:rsidR="00041B68" w:rsidRPr="00561A9D" w:rsidRDefault="00041B68" w:rsidP="00041B68">
      <w:pPr>
        <w:autoSpaceDE w:val="0"/>
        <w:autoSpaceDN w:val="0"/>
        <w:adjustRightInd w:val="0"/>
        <w:spacing w:after="0" w:line="240" w:lineRule="auto"/>
        <w:rPr>
          <w:szCs w:val="24"/>
        </w:rPr>
      </w:pPr>
      <w:r w:rsidRPr="00561A9D">
        <w:rPr>
          <w:szCs w:val="24"/>
        </w:rPr>
        <w:t>Submit the git repository via blackboard</w:t>
      </w:r>
    </w:p>
    <w:p w14:paraId="1E1A5E79" w14:textId="77777777" w:rsidR="00E519FB" w:rsidRPr="00E519FB" w:rsidRDefault="00E519FB" w:rsidP="00E519FB">
      <w:pPr>
        <w:rPr>
          <w:szCs w:val="24"/>
        </w:rPr>
      </w:pPr>
      <w:bookmarkStart w:id="323" w:name="_GoBack"/>
      <w:bookmarkEnd w:id="323"/>
    </w:p>
    <w:p w14:paraId="48EE161F" w14:textId="77777777" w:rsidR="00E519FB" w:rsidRPr="00E519FB" w:rsidRDefault="00E519FB" w:rsidP="00E519FB">
      <w:pPr>
        <w:rPr>
          <w:szCs w:val="24"/>
        </w:rPr>
      </w:pPr>
    </w:p>
    <w:p w14:paraId="7ACF72FF" w14:textId="77777777" w:rsidR="00E519FB" w:rsidRPr="00E519FB" w:rsidRDefault="00E519FB" w:rsidP="00E519FB">
      <w:pPr>
        <w:rPr>
          <w:szCs w:val="24"/>
        </w:rPr>
      </w:pPr>
    </w:p>
    <w:p w14:paraId="00357E06" w14:textId="037B9441" w:rsidR="00E519FB" w:rsidRDefault="00E519FB" w:rsidP="00E519FB">
      <w:pPr>
        <w:rPr>
          <w:szCs w:val="24"/>
        </w:rPr>
      </w:pPr>
    </w:p>
    <w:p w14:paraId="36F33F94" w14:textId="2CDAF2EC" w:rsidR="00041B68" w:rsidRPr="00E519FB" w:rsidRDefault="00E519FB" w:rsidP="00E519FB">
      <w:pPr>
        <w:tabs>
          <w:tab w:val="left" w:pos="5775"/>
        </w:tabs>
        <w:rPr>
          <w:szCs w:val="24"/>
        </w:rPr>
      </w:pPr>
      <w:r>
        <w:rPr>
          <w:szCs w:val="24"/>
        </w:rPr>
        <w:tab/>
      </w:r>
    </w:p>
    <w:sectPr w:rsidR="00041B68" w:rsidRPr="00E519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3" w:author="Chad Henry" w:date="2018-05-08T15:06:00Z" w:initials="CH">
    <w:p w14:paraId="3B4D733C" w14:textId="64F654A2" w:rsidR="00204343" w:rsidRDefault="00204343">
      <w:pPr>
        <w:pStyle w:val="CommentText"/>
      </w:pPr>
      <w:r>
        <w:rPr>
          <w:rStyle w:val="CommentReference"/>
        </w:rPr>
        <w:annotationRef/>
      </w:r>
      <w:r>
        <w:t>Change subscript indices for 2D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4D73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4D733C" w16cid:durableId="1E9C3B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6103E" w14:textId="77777777" w:rsidR="005C7BA2" w:rsidRDefault="005C7BA2" w:rsidP="00E519FB">
      <w:pPr>
        <w:spacing w:after="0" w:line="240" w:lineRule="auto"/>
      </w:pPr>
      <w:r>
        <w:separator/>
      </w:r>
    </w:p>
  </w:endnote>
  <w:endnote w:type="continuationSeparator" w:id="0">
    <w:p w14:paraId="0F9A805C" w14:textId="77777777" w:rsidR="005C7BA2" w:rsidRDefault="005C7BA2" w:rsidP="00E51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86075" w14:textId="77777777" w:rsidR="005C7BA2" w:rsidRDefault="005C7BA2" w:rsidP="00E519FB">
      <w:pPr>
        <w:spacing w:after="0" w:line="240" w:lineRule="auto"/>
      </w:pPr>
      <w:r>
        <w:separator/>
      </w:r>
    </w:p>
  </w:footnote>
  <w:footnote w:type="continuationSeparator" w:id="0">
    <w:p w14:paraId="355175F4" w14:textId="77777777" w:rsidR="005C7BA2" w:rsidRDefault="005C7BA2" w:rsidP="00E51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24125"/>
    <w:multiLevelType w:val="hybridMultilevel"/>
    <w:tmpl w:val="E910B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d Henry">
    <w15:presenceInfo w15:providerId="Windows Live" w15:userId="23552254dbe842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68"/>
    <w:rsid w:val="00000E72"/>
    <w:rsid w:val="00041B68"/>
    <w:rsid w:val="00117AA1"/>
    <w:rsid w:val="0015539A"/>
    <w:rsid w:val="00204343"/>
    <w:rsid w:val="002560A7"/>
    <w:rsid w:val="00346484"/>
    <w:rsid w:val="003B1324"/>
    <w:rsid w:val="0048263F"/>
    <w:rsid w:val="00561A9D"/>
    <w:rsid w:val="005714CD"/>
    <w:rsid w:val="00580E7E"/>
    <w:rsid w:val="005C1938"/>
    <w:rsid w:val="005C7BA2"/>
    <w:rsid w:val="006B7CD7"/>
    <w:rsid w:val="00726877"/>
    <w:rsid w:val="00803382"/>
    <w:rsid w:val="008E7C59"/>
    <w:rsid w:val="009A6190"/>
    <w:rsid w:val="00AD3F0E"/>
    <w:rsid w:val="00B44F32"/>
    <w:rsid w:val="00B70C3F"/>
    <w:rsid w:val="00B740D4"/>
    <w:rsid w:val="00BB04A9"/>
    <w:rsid w:val="00E13D45"/>
    <w:rsid w:val="00E519FB"/>
    <w:rsid w:val="00E95707"/>
    <w:rsid w:val="00EC695B"/>
    <w:rsid w:val="00F03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41A1"/>
  <w15:chartTrackingRefBased/>
  <w15:docId w15:val="{196D8D12-10F4-4D9E-9319-BD800938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1A9D"/>
    <w:rPr>
      <w:color w:val="808080"/>
    </w:rPr>
  </w:style>
  <w:style w:type="character" w:styleId="CommentReference">
    <w:name w:val="annotation reference"/>
    <w:basedOn w:val="DefaultParagraphFont"/>
    <w:uiPriority w:val="99"/>
    <w:semiHidden/>
    <w:unhideWhenUsed/>
    <w:rsid w:val="00204343"/>
    <w:rPr>
      <w:sz w:val="16"/>
      <w:szCs w:val="16"/>
    </w:rPr>
  </w:style>
  <w:style w:type="paragraph" w:styleId="CommentText">
    <w:name w:val="annotation text"/>
    <w:basedOn w:val="Normal"/>
    <w:link w:val="CommentTextChar"/>
    <w:uiPriority w:val="99"/>
    <w:semiHidden/>
    <w:unhideWhenUsed/>
    <w:rsid w:val="00204343"/>
    <w:pPr>
      <w:spacing w:line="240" w:lineRule="auto"/>
    </w:pPr>
    <w:rPr>
      <w:sz w:val="20"/>
      <w:szCs w:val="20"/>
    </w:rPr>
  </w:style>
  <w:style w:type="character" w:customStyle="1" w:styleId="CommentTextChar">
    <w:name w:val="Comment Text Char"/>
    <w:basedOn w:val="DefaultParagraphFont"/>
    <w:link w:val="CommentText"/>
    <w:uiPriority w:val="99"/>
    <w:semiHidden/>
    <w:rsid w:val="00204343"/>
    <w:rPr>
      <w:sz w:val="20"/>
      <w:szCs w:val="20"/>
    </w:rPr>
  </w:style>
  <w:style w:type="paragraph" w:styleId="CommentSubject">
    <w:name w:val="annotation subject"/>
    <w:basedOn w:val="CommentText"/>
    <w:next w:val="CommentText"/>
    <w:link w:val="CommentSubjectChar"/>
    <w:uiPriority w:val="99"/>
    <w:semiHidden/>
    <w:unhideWhenUsed/>
    <w:rsid w:val="00204343"/>
    <w:rPr>
      <w:b/>
      <w:bCs/>
    </w:rPr>
  </w:style>
  <w:style w:type="character" w:customStyle="1" w:styleId="CommentSubjectChar">
    <w:name w:val="Comment Subject Char"/>
    <w:basedOn w:val="CommentTextChar"/>
    <w:link w:val="CommentSubject"/>
    <w:uiPriority w:val="99"/>
    <w:semiHidden/>
    <w:rsid w:val="00204343"/>
    <w:rPr>
      <w:b/>
      <w:bCs/>
      <w:sz w:val="20"/>
      <w:szCs w:val="20"/>
    </w:rPr>
  </w:style>
  <w:style w:type="paragraph" w:styleId="BalloonText">
    <w:name w:val="Balloon Text"/>
    <w:basedOn w:val="Normal"/>
    <w:link w:val="BalloonTextChar"/>
    <w:uiPriority w:val="99"/>
    <w:semiHidden/>
    <w:unhideWhenUsed/>
    <w:rsid w:val="002043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343"/>
    <w:rPr>
      <w:rFonts w:ascii="Segoe UI" w:hAnsi="Segoe UI" w:cs="Segoe UI"/>
      <w:sz w:val="18"/>
      <w:szCs w:val="18"/>
    </w:rPr>
  </w:style>
  <w:style w:type="paragraph" w:styleId="ListParagraph">
    <w:name w:val="List Paragraph"/>
    <w:basedOn w:val="Normal"/>
    <w:uiPriority w:val="34"/>
    <w:qFormat/>
    <w:rsid w:val="00204343"/>
    <w:pPr>
      <w:ind w:left="720"/>
      <w:contextualSpacing/>
    </w:pPr>
  </w:style>
  <w:style w:type="paragraph" w:styleId="Caption">
    <w:name w:val="caption"/>
    <w:basedOn w:val="Normal"/>
    <w:next w:val="Normal"/>
    <w:uiPriority w:val="35"/>
    <w:semiHidden/>
    <w:unhideWhenUsed/>
    <w:qFormat/>
    <w:rsid w:val="005C193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51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9F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51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9FB"/>
  </w:style>
  <w:style w:type="paragraph" w:styleId="Footer">
    <w:name w:val="footer"/>
    <w:basedOn w:val="Normal"/>
    <w:link w:val="FooterChar"/>
    <w:uiPriority w:val="99"/>
    <w:unhideWhenUsed/>
    <w:rsid w:val="00E51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1467</TotalTime>
  <Pages>4</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Henry</dc:creator>
  <cp:keywords/>
  <dc:description/>
  <cp:lastModifiedBy>Chad Henry</cp:lastModifiedBy>
  <cp:revision>8</cp:revision>
  <dcterms:created xsi:type="dcterms:W3CDTF">2018-04-23T20:48:00Z</dcterms:created>
  <dcterms:modified xsi:type="dcterms:W3CDTF">2018-05-10T04:31:00Z</dcterms:modified>
</cp:coreProperties>
</file>